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103"/>
        </w:tabs>
        <w:ind w:left="1260" w:firstLine="482" w:firstLineChars="150"/>
        <w:rPr>
          <w:rFonts w:ascii="Times New Roman" w:hAnsi="Times New Roman"/>
          <w:b/>
          <w:sz w:val="32"/>
          <w:szCs w:val="32"/>
        </w:rPr>
      </w:pPr>
      <w:r>
        <w:rPr>
          <w:rFonts w:ascii="Times New Roman" w:hAnsi="Times New Roman"/>
          <w:b/>
          <w:sz w:val="32"/>
          <w:szCs w:val="32"/>
        </w:rPr>
        <w:t>201</w:t>
      </w:r>
      <w:r>
        <w:rPr>
          <w:rFonts w:hint="eastAsia" w:ascii="Times New Roman" w:hAnsi="Times New Roman"/>
          <w:b/>
          <w:sz w:val="32"/>
          <w:szCs w:val="32"/>
        </w:rPr>
        <w:t>8</w:t>
      </w:r>
      <w:r>
        <w:rPr>
          <w:rFonts w:ascii="Times New Roman"/>
          <w:b/>
          <w:sz w:val="32"/>
          <w:szCs w:val="32"/>
        </w:rPr>
        <w:t>年</w:t>
      </w:r>
      <w:r>
        <w:rPr>
          <w:rFonts w:hint="eastAsia" w:ascii="Times New Roman" w:hAnsi="Times New Roman"/>
          <w:b/>
          <w:sz w:val="32"/>
          <w:szCs w:val="32"/>
        </w:rPr>
        <w:t>6</w:t>
      </w:r>
      <w:r>
        <w:rPr>
          <w:rFonts w:ascii="Times New Roman"/>
          <w:b/>
          <w:sz w:val="32"/>
          <w:szCs w:val="32"/>
        </w:rPr>
        <w:t>月</w:t>
      </w:r>
      <w:r>
        <w:rPr>
          <w:rFonts w:hint="eastAsia" w:ascii="Times New Roman"/>
          <w:b/>
          <w:sz w:val="32"/>
          <w:szCs w:val="32"/>
        </w:rPr>
        <w:t>大学</w:t>
      </w:r>
      <w:r>
        <w:rPr>
          <w:rFonts w:ascii="Times New Roman"/>
          <w:b/>
          <w:sz w:val="32"/>
          <w:szCs w:val="32"/>
        </w:rPr>
        <w:t>英语六级考试真题（第</w:t>
      </w:r>
      <w:r>
        <w:rPr>
          <w:rFonts w:hint="eastAsia" w:ascii="Times New Roman"/>
          <w:b/>
          <w:sz w:val="32"/>
          <w:szCs w:val="32"/>
        </w:rPr>
        <w:t>1</w:t>
      </w:r>
      <w:r>
        <w:rPr>
          <w:rFonts w:ascii="Times New Roman"/>
          <w:b/>
          <w:sz w:val="32"/>
          <w:szCs w:val="32"/>
        </w:rPr>
        <w:t>套）</w:t>
      </w:r>
    </w:p>
    <w:p>
      <w:pPr>
        <w:tabs>
          <w:tab w:val="left" w:pos="5103"/>
        </w:tabs>
        <w:rPr>
          <w:rFonts w:ascii="Times New Roman" w:hAnsi="Times New Roman"/>
        </w:rPr>
      </w:pPr>
    </w:p>
    <w:p>
      <w:pPr>
        <w:tabs>
          <w:tab w:val="left" w:pos="5103"/>
        </w:tabs>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ascii="Times New Roman" w:hAnsi="Times New Roman"/>
          <w:b/>
          <w:bCs/>
          <w:color w:val="333333"/>
          <w:sz w:val="24"/>
          <w:szCs w:val="21"/>
        </w:rPr>
        <w:t>Writing</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(30 minutes)</w:t>
      </w:r>
    </w:p>
    <w:p>
      <w:pPr>
        <w:tabs>
          <w:tab w:val="left" w:pos="5103"/>
        </w:tabs>
        <w:rPr>
          <w:rFonts w:hint="eastAsia"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F</w:t>
      </w:r>
      <w:r>
        <w:rPr>
          <w:rFonts w:ascii="Times New Roman" w:hAnsi="Times New Roman"/>
          <w:color w:val="333333"/>
          <w:szCs w:val="21"/>
        </w:rPr>
        <w:t xml:space="preserve">or this part, you are allowed 30 minutes to write an essay on </w:t>
      </w:r>
      <w:r>
        <w:rPr>
          <w:rFonts w:hint="eastAsia" w:ascii="Times New Roman" w:hAnsi="Times New Roman"/>
          <w:b/>
          <w:color w:val="333333"/>
          <w:szCs w:val="21"/>
        </w:rPr>
        <w:t>the importance of building trust between employers and employers.</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ou can cite examples to il</w:t>
      </w:r>
      <w:r>
        <w:rPr>
          <w:rFonts w:hint="eastAsia" w:ascii="Times New Roman" w:hAnsi="Times New Roman"/>
          <w:color w:val="333333"/>
          <w:szCs w:val="21"/>
        </w:rPr>
        <w:t>l</w:t>
      </w:r>
      <w:r>
        <w:rPr>
          <w:rFonts w:ascii="Times New Roman" w:hAnsi="Times New Roman"/>
          <w:color w:val="333333"/>
          <w:szCs w:val="21"/>
        </w:rPr>
        <w:t xml:space="preserve">ustrate your views. </w:t>
      </w:r>
      <w:r>
        <w:rPr>
          <w:rFonts w:hint="eastAsia" w:ascii="Times New Roman" w:hAnsi="Times New Roman"/>
          <w:color w:val="333333"/>
          <w:szCs w:val="21"/>
        </w:rPr>
        <w:t>Y</w:t>
      </w:r>
      <w:r>
        <w:rPr>
          <w:rFonts w:ascii="Times New Roman" w:hAnsi="Times New Roman"/>
          <w:color w:val="333333"/>
          <w:szCs w:val="21"/>
        </w:rPr>
        <w:t xml:space="preserve">ou should write at least </w:t>
      </w:r>
      <w:r>
        <w:rPr>
          <w:rFonts w:ascii="Times New Roman" w:hAnsi="Times New Roman"/>
          <w:color w:val="333333"/>
          <w:szCs w:val="21"/>
          <w:u w:val="single"/>
        </w:rPr>
        <w:t>150</w:t>
      </w:r>
      <w:r>
        <w:rPr>
          <w:rFonts w:ascii="Times New Roman" w:hAnsi="Times New Roman"/>
          <w:color w:val="333333"/>
          <w:szCs w:val="21"/>
        </w:rPr>
        <w:t xml:space="preserve"> words but no more than </w:t>
      </w:r>
      <w:r>
        <w:rPr>
          <w:rFonts w:ascii="Times New Roman" w:hAnsi="Times New Roman"/>
          <w:color w:val="333333"/>
          <w:szCs w:val="21"/>
          <w:u w:val="single"/>
        </w:rPr>
        <w:t>200</w:t>
      </w:r>
      <w:r>
        <w:rPr>
          <w:rFonts w:hint="eastAsia" w:ascii="Times New Roman" w:hAnsi="Times New Roman"/>
          <w:color w:val="333333"/>
          <w:szCs w:val="21"/>
        </w:rPr>
        <w:t xml:space="preserve"> words.</w:t>
      </w:r>
    </w:p>
    <w:p>
      <w:pPr>
        <w:tabs>
          <w:tab w:val="left" w:pos="5103"/>
        </w:tabs>
        <w:rPr>
          <w:rFonts w:ascii="Times New Roman" w:hAnsi="Times New Roman"/>
        </w:rPr>
      </w:pPr>
    </w:p>
    <w:p>
      <w:pPr>
        <w:tabs>
          <w:tab w:val="left" w:pos="5103"/>
        </w:tabs>
        <w:rPr>
          <w:rFonts w:ascii="Times New Roman" w:hAnsi="Times New Roman"/>
          <w:color w:val="333333"/>
          <w:sz w:val="24"/>
          <w:szCs w:val="21"/>
        </w:rPr>
      </w:pPr>
      <w:r>
        <w:rPr>
          <w:rStyle w:val="9"/>
          <w:rFonts w:ascii="Times New Roman" w:hAnsi="Times New Roman"/>
          <w:color w:val="333333"/>
          <w:sz w:val="24"/>
          <w:szCs w:val="21"/>
        </w:rPr>
        <w:t>Part II</w:t>
      </w:r>
      <w:r>
        <w:rPr>
          <w:rFonts w:hint="eastAsia" w:ascii="Times New Roman" w:hAnsi="Times New Roman"/>
          <w:color w:val="333333"/>
          <w:sz w:val="24"/>
          <w:szCs w:val="21"/>
        </w:rPr>
        <w:t xml:space="preserve">                     </w:t>
      </w:r>
      <w:r>
        <w:rPr>
          <w:rStyle w:val="9"/>
          <w:rFonts w:ascii="Times New Roman" w:hAnsi="Times New Roman"/>
          <w:color w:val="333333"/>
          <w:sz w:val="24"/>
          <w:szCs w:val="21"/>
        </w:rPr>
        <w:t xml:space="preserve">Listening </w:t>
      </w:r>
      <w:r>
        <w:rPr>
          <w:rStyle w:val="9"/>
          <w:rFonts w:hint="eastAsia" w:ascii="Times New Roman" w:hAnsi="Times New Roman"/>
          <w:color w:val="333333"/>
          <w:sz w:val="24"/>
          <w:szCs w:val="21"/>
        </w:rPr>
        <w:t>C</w:t>
      </w:r>
      <w:r>
        <w:rPr>
          <w:rStyle w:val="9"/>
          <w:rFonts w:ascii="Times New Roman" w:hAnsi="Times New Roman"/>
          <w:color w:val="333333"/>
          <w:sz w:val="24"/>
          <w:szCs w:val="21"/>
        </w:rPr>
        <w:t>omprehension</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(30</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mi</w:t>
      </w:r>
      <w:r>
        <w:rPr>
          <w:rStyle w:val="9"/>
          <w:rFonts w:hint="eastAsia" w:ascii="Times New Roman" w:hAnsi="Times New Roman"/>
          <w:color w:val="333333"/>
          <w:sz w:val="24"/>
          <w:szCs w:val="21"/>
        </w:rPr>
        <w:t>n</w:t>
      </w:r>
      <w:r>
        <w:rPr>
          <w:rStyle w:val="9"/>
          <w:rFonts w:ascii="Times New Roman" w:hAnsi="Times New Roman"/>
          <w:color w:val="333333"/>
          <w:sz w:val="24"/>
          <w:szCs w:val="21"/>
        </w:rPr>
        <w:t>utes)</w:t>
      </w:r>
    </w:p>
    <w:p>
      <w:pPr>
        <w:tabs>
          <w:tab w:val="left" w:pos="5103"/>
        </w:tabs>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A</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long conversations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and 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tabs>
          <w:tab w:val="left" w:pos="5103"/>
        </w:tabs>
        <w:rPr>
          <w:rFonts w:ascii="Times New Roman" w:hAnsi="Times New Roman"/>
          <w:b/>
          <w:color w:val="333333"/>
          <w:szCs w:val="21"/>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p>
    <w:p>
      <w:pPr>
        <w:tabs>
          <w:tab w:val="left" w:pos="5103"/>
        </w:tabs>
        <w:rPr>
          <w:rFonts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rPr>
        <w:t xml:space="preserve"> A</w:t>
      </w:r>
      <w:r>
        <w:rPr>
          <w:rFonts w:ascii="Times New Roman" w:hAnsi="Times New Roman"/>
          <w:color w:val="333333"/>
          <w:szCs w:val="21"/>
        </w:rPr>
        <w:t>)</w:t>
      </w:r>
      <w:r>
        <w:rPr>
          <w:rFonts w:hint="eastAsia" w:ascii="Times New Roman" w:hAnsi="Times New Roman"/>
          <w:color w:val="333333"/>
          <w:szCs w:val="21"/>
        </w:rPr>
        <w:t>It is a typical salad.</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is a weird vegetable.</w:t>
      </w:r>
    </w:p>
    <w:p>
      <w:pPr>
        <w:tabs>
          <w:tab w:val="left" w:pos="5103"/>
        </w:tabs>
        <w:ind w:firstLine="21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is a</w:t>
      </w:r>
      <w:r>
        <w:rPr>
          <w:rFonts w:ascii="Times New Roman" w:hAnsi="Times New Roman"/>
          <w:color w:val="333333"/>
          <w:szCs w:val="21"/>
        </w:rPr>
        <w:t xml:space="preserve"> </w:t>
      </w:r>
      <w:r>
        <w:rPr>
          <w:rFonts w:hint="eastAsia" w:ascii="Times New Roman" w:hAnsi="Times New Roman"/>
          <w:color w:val="333333"/>
          <w:szCs w:val="21"/>
        </w:rPr>
        <w:t>Spanish soup.</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a kind of spicy food.</w:t>
      </w:r>
    </w:p>
    <w:p>
      <w:pPr>
        <w:tabs>
          <w:tab w:val="left" w:pos="5103"/>
        </w:tabs>
        <w:rPr>
          <w:rFonts w:ascii="Times New Roman" w:hAnsi="Times New Roman"/>
          <w:color w:val="333333"/>
          <w:szCs w:val="21"/>
        </w:rPr>
      </w:pPr>
      <w:r>
        <w:rPr>
          <w:rFonts w:ascii="Times New Roman" w:hAnsi="Times New Roman"/>
          <w:color w:val="333333"/>
          <w:szCs w:val="21"/>
        </w:rPr>
        <w:t xml:space="preserve">2.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To make it thicker.</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To add to its appeal.</w:t>
      </w:r>
    </w:p>
    <w:p>
      <w:pPr>
        <w:tabs>
          <w:tab w:val="left" w:pos="5103"/>
        </w:tabs>
        <w:ind w:firstLine="21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To make it more nutritious.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To replace an ingredient.</w:t>
      </w:r>
    </w:p>
    <w:p>
      <w:pPr>
        <w:tabs>
          <w:tab w:val="left" w:pos="5103"/>
        </w:tabs>
        <w:rPr>
          <w:rFonts w:ascii="Times New Roman" w:hAnsi="Times New Roman"/>
          <w:color w:val="333333"/>
          <w:szCs w:val="21"/>
        </w:rPr>
      </w:pPr>
      <w:r>
        <w:rPr>
          <w:rFonts w:ascii="Times New Roman" w:hAnsi="Times New Roman"/>
          <w:color w:val="333333"/>
          <w:szCs w:val="21"/>
        </w:rPr>
        <w:t xml:space="preserve">3.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contains very little fat.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uses no artificial additives.</w:t>
      </w:r>
    </w:p>
    <w:p>
      <w:pPr>
        <w:tabs>
          <w:tab w:val="left" w:pos="5103"/>
        </w:tabs>
        <w:ind w:firstLine="210" w:firstLineChars="1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uses olive oil in cooking.</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is mainly made of vegetables.</w:t>
      </w:r>
    </w:p>
    <w:p>
      <w:pPr>
        <w:tabs>
          <w:tab w:val="left" w:pos="5103"/>
        </w:tabs>
        <w:rPr>
          <w:rFonts w:ascii="Times New Roman" w:hAnsi="Times New Roman"/>
          <w:color w:val="333333"/>
          <w:szCs w:val="21"/>
        </w:rPr>
      </w:pPr>
      <w:r>
        <w:rPr>
          <w:rFonts w:ascii="Times New Roman" w:hAnsi="Times New Roman"/>
          <w:color w:val="333333"/>
          <w:szCs w:val="21"/>
        </w:rPr>
        <w:t>4 .</w:t>
      </w:r>
      <w:r>
        <w:rPr>
          <w:rFonts w:hint="eastAsia" w:ascii="Times New Roman" w:hAnsi="Times New Roman"/>
          <w:color w:val="333333"/>
          <w:szCs w:val="21"/>
        </w:rPr>
        <w:t xml:space="preserve"> A</w:t>
      </w:r>
      <w:r>
        <w:rPr>
          <w:rFonts w:ascii="Times New Roman" w:hAnsi="Times New Roman"/>
          <w:color w:val="333333"/>
          <w:szCs w:val="21"/>
        </w:rPr>
        <w:t>)</w:t>
      </w:r>
      <w:r>
        <w:rPr>
          <w:rFonts w:hint="eastAsia" w:ascii="Times New Roman" w:hAnsi="Times New Roman"/>
          <w:color w:val="333333"/>
          <w:szCs w:val="21"/>
        </w:rPr>
        <w:t xml:space="preserve"> It does not go stale for two years.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comes from a special kind of pig.</w:t>
      </w:r>
      <w:r>
        <w:rPr>
          <w:rFonts w:ascii="Times New Roman" w:hAnsi="Times New Roman"/>
          <w:color w:val="333333"/>
          <w:szCs w:val="21"/>
        </w:rPr>
        <w:t xml:space="preserve"> </w:t>
      </w:r>
    </w:p>
    <w:p>
      <w:pPr>
        <w:tabs>
          <w:tab w:val="left" w:pos="5103"/>
        </w:tabs>
        <w:ind w:firstLine="21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takes no special skill to prepare.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a delicacy blended with bread.</w:t>
      </w:r>
    </w:p>
    <w:p>
      <w:pPr>
        <w:tabs>
          <w:tab w:val="left" w:pos="5103"/>
        </w:tabs>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5.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come in a great variety.</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do not vary much in price.</w:t>
      </w:r>
    </w:p>
    <w:p>
      <w:pPr>
        <w:tabs>
          <w:tab w:val="left" w:pos="5103"/>
        </w:tabs>
        <w:ind w:firstLine="21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do not make decent gifts.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go well with Italian food.</w:t>
      </w:r>
    </w:p>
    <w:p>
      <w:pPr>
        <w:tabs>
          <w:tab w:val="left" w:pos="5103"/>
        </w:tabs>
        <w:rPr>
          <w:rFonts w:ascii="Times New Roman" w:hAnsi="Times New Roman"/>
          <w:color w:val="333333"/>
          <w:szCs w:val="21"/>
        </w:rPr>
      </w:pPr>
      <w:r>
        <w:rPr>
          <w:rFonts w:ascii="Times New Roman" w:hAnsi="Times New Roman"/>
          <w:color w:val="333333"/>
          <w:szCs w:val="21"/>
        </w:rPr>
        <w:t xml:space="preserve">6.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$30-$40.</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$50-$60.</w:t>
      </w:r>
    </w:p>
    <w:p>
      <w:pPr>
        <w:tabs>
          <w:tab w:val="left" w:pos="5103"/>
        </w:tabs>
        <w:ind w:firstLine="21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$40-$50.</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Around $150.</w:t>
      </w:r>
    </w:p>
    <w:p>
      <w:pPr>
        <w:tabs>
          <w:tab w:val="left" w:pos="5103"/>
        </w:tabs>
        <w:rPr>
          <w:rFonts w:ascii="Times New Roman" w:hAnsi="Times New Roman"/>
          <w:color w:val="333333"/>
          <w:szCs w:val="21"/>
        </w:rPr>
      </w:pPr>
      <w:r>
        <w:rPr>
          <w:rFonts w:ascii="Times New Roman" w:hAnsi="Times New Roman"/>
          <w:color w:val="333333"/>
          <w:szCs w:val="21"/>
        </w:rPr>
        <w:t xml:space="preserve">7.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are a healthy choice for elderly people.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symbolize good health and longevity.</w:t>
      </w:r>
    </w:p>
    <w:p>
      <w:pPr>
        <w:tabs>
          <w:tab w:val="left" w:pos="5103"/>
        </w:tabs>
        <w:ind w:firstLine="210" w:firstLineChars="1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are especially popular among Italians.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go well with different kinds of food.</w:t>
      </w:r>
    </w:p>
    <w:p>
      <w:pPr>
        <w:tabs>
          <w:tab w:val="left" w:pos="5103"/>
        </w:tabs>
        <w:rPr>
          <w:rFonts w:ascii="Times New Roman" w:hAnsi="Times New Roman"/>
          <w:color w:val="333333"/>
          <w:szCs w:val="21"/>
        </w:rPr>
      </w:pPr>
      <w:r>
        <w:rPr>
          <w:rFonts w:ascii="Times New Roman" w:hAnsi="Times New Roman"/>
          <w:color w:val="333333"/>
          <w:szCs w:val="21"/>
        </w:rPr>
        <w:t xml:space="preserve">8.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is wine imported from California.</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is far more expensive than he expected.</w:t>
      </w:r>
    </w:p>
    <w:p>
      <w:pPr>
        <w:tabs>
          <w:tab w:val="left" w:pos="5103"/>
        </w:tabs>
        <w:ind w:firstLine="210" w:firstLineChars="1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is less spicy than all other red wines.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Italy</w:t>
      </w:r>
      <w:r>
        <w:rPr>
          <w:rFonts w:ascii="Times New Roman" w:hAnsi="Times New Roman"/>
          <w:color w:val="333333"/>
          <w:szCs w:val="21"/>
        </w:rPr>
        <w:t>’</w:t>
      </w:r>
      <w:r>
        <w:rPr>
          <w:rFonts w:hint="eastAsia" w:ascii="Times New Roman" w:hAnsi="Times New Roman"/>
          <w:color w:val="333333"/>
          <w:szCs w:val="21"/>
        </w:rPr>
        <w:t>s most famous type of red wine.</w:t>
      </w:r>
    </w:p>
    <w:p>
      <w:pPr>
        <w:tabs>
          <w:tab w:val="left" w:pos="5103"/>
        </w:tabs>
        <w:rPr>
          <w:rFonts w:ascii="Times New Roman" w:hAnsi="Times New Roman"/>
          <w:b/>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B</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 xml:space="preserve">. </w:t>
      </w:r>
      <w:r>
        <w:rPr>
          <w:rFonts w:ascii="Times New Roman" w:hAnsi="Times New Roman"/>
          <w:color w:val="333333"/>
          <w:szCs w:val="21"/>
        </w:rPr>
        <w:t xml:space="preserve">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tabs>
          <w:tab w:val="left" w:pos="5103"/>
        </w:tabs>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tabs>
          <w:tab w:val="left" w:pos="5103"/>
        </w:tabs>
        <w:rPr>
          <w:rFonts w:ascii="Times New Roman" w:hAnsi="Times New Roman"/>
          <w:color w:val="333333"/>
          <w:szCs w:val="21"/>
        </w:rPr>
      </w:pPr>
      <w:r>
        <w:rPr>
          <w:rFonts w:ascii="Times New Roman" w:hAnsi="Times New Roman"/>
          <w:color w:val="333333"/>
          <w:szCs w:val="21"/>
        </w:rPr>
        <w:t xml:space="preserve">9.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Learning others</w:t>
      </w:r>
      <w:r>
        <w:rPr>
          <w:rFonts w:ascii="Times New Roman" w:hAnsi="Times New Roman"/>
          <w:color w:val="333333"/>
          <w:szCs w:val="21"/>
        </w:rPr>
        <w:t>’</w:t>
      </w:r>
      <w:r>
        <w:rPr>
          <w:rFonts w:hint="eastAsia" w:ascii="Times New Roman" w:hAnsi="Times New Roman"/>
          <w:color w:val="333333"/>
          <w:szCs w:val="21"/>
        </w:rPr>
        <w:t xml:space="preserve"> secrets.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Decoding secret messages.</w:t>
      </w:r>
      <w:r>
        <w:rPr>
          <w:rFonts w:ascii="Times New Roman" w:hAnsi="Times New Roman"/>
          <w:color w:val="333333"/>
          <w:szCs w:val="21"/>
        </w:rPr>
        <w:t xml:space="preserve"> </w:t>
      </w:r>
    </w:p>
    <w:p>
      <w:pPr>
        <w:tabs>
          <w:tab w:val="left" w:pos="5103"/>
        </w:tabs>
        <w:ind w:firstLine="21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Searching for information.</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Spreading sensational news.</w:t>
      </w:r>
    </w:p>
    <w:p>
      <w:pPr>
        <w:tabs>
          <w:tab w:val="left" w:pos="5103"/>
        </w:tabs>
        <w:rPr>
          <w:rFonts w:ascii="Times New Roman" w:hAnsi="Times New Roman"/>
          <w:color w:val="333333"/>
          <w:szCs w:val="21"/>
        </w:rPr>
      </w:pPr>
      <w:r>
        <w:rPr>
          <w:rFonts w:ascii="Times New Roman" w:hAnsi="Times New Roman"/>
          <w:color w:val="333333"/>
          <w:szCs w:val="21"/>
        </w:rPr>
        <w:t>10.</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They helped the U.S. army in World War </w:t>
      </w:r>
      <w:r>
        <w:rPr>
          <w:rFonts w:hint="eastAsia" w:ascii="宋体" w:hAnsi="宋体"/>
          <w:color w:val="333333"/>
          <w:szCs w:val="21"/>
        </w:rPr>
        <w:t>Ⅱ</w:t>
      </w:r>
      <w:r>
        <w:rPr>
          <w:rFonts w:hint="eastAsia" w:ascii="Times New Roman" w:hAnsi="Times New Roman"/>
          <w:color w:val="333333"/>
          <w:szCs w:val="21"/>
        </w:rPr>
        <w:t>.</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could write down spoken codes promptly.</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were assigned to decode enemy messages.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were good at breaking enemy secret codes.</w:t>
      </w:r>
    </w:p>
    <w:p>
      <w:pPr>
        <w:tabs>
          <w:tab w:val="left" w:pos="5103"/>
        </w:tabs>
        <w:rPr>
          <w:rFonts w:ascii="Times New Roman" w:hAnsi="Times New Roman"/>
          <w:color w:val="333333"/>
          <w:szCs w:val="21"/>
        </w:rPr>
      </w:pPr>
      <w:r>
        <w:rPr>
          <w:rFonts w:ascii="Times New Roman" w:hAnsi="Times New Roman"/>
          <w:color w:val="333333"/>
          <w:szCs w:val="21"/>
        </w:rPr>
        <w:t xml:space="preserve">11.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Important battles fought in the Pacific War.</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Decoding of secret messages in war times.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 military code that was never broken.</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Navajo Indians</w:t>
      </w:r>
      <w:r>
        <w:rPr>
          <w:rFonts w:ascii="Times New Roman" w:hAnsi="Times New Roman"/>
          <w:color w:val="333333"/>
          <w:szCs w:val="21"/>
        </w:rPr>
        <w:t>’</w:t>
      </w:r>
      <w:r>
        <w:rPr>
          <w:rFonts w:hint="eastAsia" w:ascii="Times New Roman" w:hAnsi="Times New Roman"/>
          <w:color w:val="333333"/>
          <w:szCs w:val="21"/>
        </w:rPr>
        <w:t xml:space="preserve"> contribution to code breaking.</w:t>
      </w:r>
    </w:p>
    <w:p>
      <w:pPr>
        <w:tabs>
          <w:tab w:val="left" w:pos="5103"/>
        </w:tabs>
        <w:rPr>
          <w:rFonts w:hint="eastAsia" w:ascii="Times New Roman" w:hAnsi="Times New Roman"/>
          <w:b/>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12.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All services will be personalized.</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A lot of knowledge-intensive jobs will be replaced.</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Technology will revolutionize all sectors of industry.</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More information will be available.</w:t>
      </w:r>
    </w:p>
    <w:p>
      <w:pPr>
        <w:tabs>
          <w:tab w:val="left" w:pos="5103"/>
        </w:tabs>
        <w:rPr>
          <w:rFonts w:ascii="Times New Roman" w:hAnsi="Times New Roman"/>
          <w:color w:val="333333"/>
          <w:szCs w:val="21"/>
        </w:rPr>
      </w:pPr>
      <w:r>
        <w:rPr>
          <w:rFonts w:ascii="Times New Roman" w:hAnsi="Times New Roman"/>
          <w:color w:val="333333"/>
          <w:szCs w:val="21"/>
        </w:rPr>
        <w:t xml:space="preserve">13.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In the robotics industry.</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In the personal care sector.</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In the</w:t>
      </w:r>
      <w:r>
        <w:rPr>
          <w:rFonts w:ascii="Times New Roman" w:hAnsi="Times New Roman"/>
          <w:color w:val="333333"/>
          <w:szCs w:val="21"/>
        </w:rPr>
        <w:t xml:space="preserve"> </w:t>
      </w:r>
      <w:r>
        <w:rPr>
          <w:rFonts w:hint="eastAsia" w:ascii="Times New Roman" w:hAnsi="Times New Roman"/>
          <w:color w:val="333333"/>
          <w:szCs w:val="21"/>
        </w:rPr>
        <w:t>information service.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In high-end manufacturing.</w:t>
      </w:r>
    </w:p>
    <w:p>
      <w:pPr>
        <w:tabs>
          <w:tab w:val="left" w:pos="5103"/>
        </w:tabs>
        <w:rPr>
          <w:rFonts w:ascii="Times New Roman" w:hAnsi="Times New Roman"/>
          <w:color w:val="333333"/>
          <w:szCs w:val="21"/>
        </w:rPr>
      </w:pPr>
      <w:r>
        <w:rPr>
          <w:rFonts w:ascii="Times New Roman" w:hAnsi="Times New Roman"/>
          <w:color w:val="333333"/>
          <w:szCs w:val="21"/>
        </w:rPr>
        <w:t xml:space="preserve">14.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charge high prices.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cater to the needs of young people.</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They need lots of training.</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focus on customers</w:t>
      </w:r>
      <w:r>
        <w:rPr>
          <w:rFonts w:ascii="Times New Roman" w:hAnsi="Times New Roman"/>
          <w:color w:val="333333"/>
          <w:szCs w:val="21"/>
        </w:rPr>
        <w:t>’</w:t>
      </w:r>
      <w:r>
        <w:rPr>
          <w:rFonts w:hint="eastAsia" w:ascii="Times New Roman" w:hAnsi="Times New Roman"/>
          <w:color w:val="333333"/>
          <w:szCs w:val="21"/>
        </w:rPr>
        <w:t xml:space="preserve"> specific needs.</w:t>
      </w:r>
    </w:p>
    <w:p>
      <w:pPr>
        <w:tabs>
          <w:tab w:val="left" w:pos="5103"/>
        </w:tabs>
        <w:rPr>
          <w:rFonts w:ascii="Times New Roman" w:hAnsi="Times New Roman"/>
          <w:color w:val="333333"/>
          <w:szCs w:val="21"/>
        </w:rPr>
      </w:pPr>
      <w:r>
        <w:rPr>
          <w:rFonts w:ascii="Times New Roman" w:hAnsi="Times New Roman"/>
          <w:color w:val="333333"/>
          <w:szCs w:val="21"/>
        </w:rPr>
        <w:t xml:space="preserve">15.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 xml:space="preserve">The rising demand in education and healthcare in the next 20 years. </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 disruption caused by technology in traditionally well-paid jobs.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 tremendous changes new technology will bring to people</w:t>
      </w:r>
      <w:r>
        <w:rPr>
          <w:rFonts w:ascii="Times New Roman" w:hAnsi="Times New Roman"/>
          <w:color w:val="333333"/>
          <w:szCs w:val="21"/>
        </w:rPr>
        <w:t>’</w:t>
      </w:r>
      <w:r>
        <w:rPr>
          <w:rFonts w:hint="eastAsia" w:ascii="Times New Roman" w:hAnsi="Times New Roman"/>
          <w:color w:val="333333"/>
          <w:szCs w:val="21"/>
        </w:rPr>
        <w:t>s lives.</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 amazing amount of personal attention people would like to have.</w:t>
      </w:r>
    </w:p>
    <w:p>
      <w:pPr>
        <w:tabs>
          <w:tab w:val="left" w:pos="5103"/>
        </w:tabs>
        <w:ind w:firstLine="420"/>
        <w:rPr>
          <w:rFonts w:ascii="Times New Roman" w:hAnsi="Times New Roman"/>
          <w:color w:val="333333"/>
          <w:szCs w:val="21"/>
        </w:rPr>
      </w:pPr>
    </w:p>
    <w:p>
      <w:pPr>
        <w:tabs>
          <w:tab w:val="left" w:pos="5103"/>
        </w:tabs>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C</w:t>
      </w:r>
    </w:p>
    <w:p>
      <w:pPr>
        <w:tabs>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w:t>
      </w:r>
      <w:r>
        <w:rPr>
          <w:rFonts w:hint="eastAsia" w:ascii="Times New Roman" w:hAnsi="Times New Roman"/>
          <w:color w:val="333333"/>
          <w:szCs w:val="21"/>
        </w:rPr>
        <w:t xml:space="preserve">the </w:t>
      </w:r>
      <w:r>
        <w:rPr>
          <w:rFonts w:ascii="Times New Roman" w:hAnsi="Times New Roman"/>
          <w:color w:val="333333"/>
          <w:szCs w:val="21"/>
        </w:rPr>
        <w:t>centre.</w:t>
      </w:r>
    </w:p>
    <w:p>
      <w:pPr>
        <w:tabs>
          <w:tab w:val="left" w:pos="5103"/>
        </w:tabs>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16.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was the longest road in ancient Egypt.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lay 8 miles from the monument sites.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was constructed some 500 years ago.</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linked a stone pit to some waterways.</w:t>
      </w:r>
    </w:p>
    <w:p>
      <w:pPr>
        <w:tabs>
          <w:tab w:val="left" w:pos="5103"/>
        </w:tabs>
        <w:rPr>
          <w:rFonts w:ascii="Times New Roman" w:hAnsi="Times New Roman"/>
          <w:color w:val="333333"/>
          <w:szCs w:val="21"/>
        </w:rPr>
      </w:pPr>
      <w:r>
        <w:rPr>
          <w:rFonts w:ascii="Times New Roman" w:hAnsi="Times New Roman"/>
          <w:color w:val="333333"/>
          <w:szCs w:val="21"/>
        </w:rPr>
        <w:t xml:space="preserve">17.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Saws used for cutting stone.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An ancient geographical map.</w:t>
      </w:r>
      <w:r>
        <w:rPr>
          <w:rFonts w:ascii="Times New Roman" w:hAnsi="Times New Roman"/>
          <w:color w:val="333333"/>
          <w:szCs w:val="21"/>
        </w:rPr>
        <w:t xml:space="preserve"> </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Traces left by early explorers.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Some stone tool segments.</w:t>
      </w:r>
    </w:p>
    <w:p>
      <w:pPr>
        <w:tabs>
          <w:tab w:val="left" w:pos="5103"/>
        </w:tabs>
        <w:rPr>
          <w:rFonts w:ascii="Times New Roman" w:hAnsi="Times New Roman"/>
          <w:color w:val="333333"/>
          <w:szCs w:val="21"/>
        </w:rPr>
      </w:pPr>
      <w:r>
        <w:rPr>
          <w:rFonts w:ascii="Times New Roman" w:hAnsi="Times New Roman"/>
          <w:color w:val="333333"/>
          <w:szCs w:val="21"/>
        </w:rPr>
        <w:t xml:space="preserve">18.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To transport stones to block floods.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To provide services for the stone pit.</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To link the various monument sites.</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To connect the villages along the Nile.</w:t>
      </w:r>
    </w:p>
    <w:p>
      <w:pPr>
        <w:tabs>
          <w:tab w:val="left" w:pos="5103"/>
        </w:tabs>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21</w:t>
      </w:r>
      <w:r>
        <w:rPr>
          <w:rFonts w:ascii="Times New Roman" w:hAnsi="Times New Roman"/>
          <w:b/>
          <w:color w:val="333333"/>
          <w:szCs w:val="21"/>
        </w:rPr>
        <w:t xml:space="preserve"> are based on the recording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19.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Dr. Gong didn</w:t>
      </w:r>
      <w:r>
        <w:rPr>
          <w:rFonts w:ascii="Times New Roman" w:hAnsi="Times New Roman"/>
          <w:color w:val="333333"/>
          <w:szCs w:val="21"/>
        </w:rPr>
        <w:t>’</w:t>
      </w:r>
      <w:r>
        <w:rPr>
          <w:rFonts w:hint="eastAsia" w:ascii="Times New Roman" w:hAnsi="Times New Roman"/>
          <w:color w:val="333333"/>
          <w:szCs w:val="21"/>
        </w:rPr>
        <w:t>t give him any conventional tests.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Dr. Gong marked his office with a hand-painted sign.</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Dr. Gong didn</w:t>
      </w:r>
      <w:r>
        <w:rPr>
          <w:rFonts w:ascii="Times New Roman" w:hAnsi="Times New Roman"/>
          <w:color w:val="333333"/>
          <w:szCs w:val="21"/>
        </w:rPr>
        <w:t>’</w:t>
      </w:r>
      <w:r>
        <w:rPr>
          <w:rFonts w:hint="eastAsia" w:ascii="Times New Roman" w:hAnsi="Times New Roman"/>
          <w:color w:val="333333"/>
          <w:szCs w:val="21"/>
        </w:rPr>
        <w:t>t ask him any questions about his pain.</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Dr. Gong slipped in needles where he felt no pain.</w:t>
      </w:r>
    </w:p>
    <w:p>
      <w:pPr>
        <w:tabs>
          <w:tab w:val="left" w:pos="5103"/>
        </w:tabs>
        <w:rPr>
          <w:rFonts w:ascii="Times New Roman" w:hAnsi="Times New Roman"/>
          <w:color w:val="333333"/>
          <w:szCs w:val="21"/>
        </w:rPr>
      </w:pPr>
      <w:r>
        <w:rPr>
          <w:rFonts w:ascii="Times New Roman" w:hAnsi="Times New Roman"/>
          <w:color w:val="333333"/>
          <w:szCs w:val="21"/>
        </w:rPr>
        <w:t xml:space="preserve">20.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He had heard of the wonders acupuncture could work.</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Dr. Gong was very famous in New York</w:t>
      </w:r>
      <w:r>
        <w:rPr>
          <w:rFonts w:ascii="Times New Roman" w:hAnsi="Times New Roman"/>
          <w:color w:val="333333"/>
          <w:szCs w:val="21"/>
        </w:rPr>
        <w:t>’</w:t>
      </w:r>
      <w:r>
        <w:rPr>
          <w:rFonts w:hint="eastAsia" w:ascii="Times New Roman" w:hAnsi="Times New Roman"/>
          <w:color w:val="333333"/>
          <w:szCs w:val="21"/>
        </w:rPr>
        <w:t>s Chinatown.</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Previous medical treatments failed to relieve his pain.</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 xml:space="preserve">He found </w:t>
      </w:r>
      <w:r>
        <w:rPr>
          <w:rFonts w:ascii="Times New Roman" w:hAnsi="Times New Roman"/>
          <w:color w:val="333333"/>
          <w:szCs w:val="21"/>
        </w:rPr>
        <w:t>the</w:t>
      </w:r>
      <w:r>
        <w:rPr>
          <w:rFonts w:hint="eastAsia" w:ascii="Times New Roman" w:hAnsi="Times New Roman"/>
          <w:color w:val="333333"/>
          <w:szCs w:val="21"/>
        </w:rPr>
        <w:t xml:space="preserve"> expensive medical tests unaffordable.</w:t>
      </w:r>
    </w:p>
    <w:p>
      <w:pPr>
        <w:tabs>
          <w:tab w:val="left" w:pos="5103"/>
        </w:tabs>
        <w:rPr>
          <w:rFonts w:ascii="Times New Roman" w:hAnsi="Times New Roman"/>
          <w:color w:val="333333"/>
          <w:szCs w:val="21"/>
        </w:rPr>
      </w:pPr>
      <w:r>
        <w:rPr>
          <w:rFonts w:ascii="Times New Roman" w:hAnsi="Times New Roman"/>
          <w:color w:val="333333"/>
          <w:szCs w:val="21"/>
        </w:rPr>
        <w:t xml:space="preserve">21.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More and more patients ask for the treatment.</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Acupuncture techniques have been perfected.</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doesn</w:t>
      </w:r>
      <w:r>
        <w:rPr>
          <w:rFonts w:ascii="Times New Roman" w:hAnsi="Times New Roman"/>
          <w:color w:val="333333"/>
          <w:szCs w:val="21"/>
        </w:rPr>
        <w:t>’</w:t>
      </w:r>
      <w:r>
        <w:rPr>
          <w:rFonts w:hint="eastAsia" w:ascii="Times New Roman" w:hAnsi="Times New Roman"/>
          <w:color w:val="333333"/>
          <w:szCs w:val="21"/>
        </w:rPr>
        <w:t>t need the conventional medical tests.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does not have any negative side effects.</w:t>
      </w:r>
    </w:p>
    <w:p>
      <w:pPr>
        <w:tabs>
          <w:tab w:val="left" w:pos="5103"/>
        </w:tabs>
        <w:rPr>
          <w:rFonts w:hint="eastAsia"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2</w:t>
      </w:r>
      <w:r>
        <w:rPr>
          <w:rFonts w:ascii="Times New Roman" w:hAnsi="Times New Roman"/>
          <w:b/>
          <w:color w:val="333333"/>
          <w:szCs w:val="21"/>
        </w:rPr>
        <w:t xml:space="preserve"> to 25 are based on the recording you have just heard</w:t>
      </w:r>
      <w:r>
        <w:rPr>
          <w:rFonts w:hint="eastAsia" w:ascii="Times New Roman" w:hAnsi="Times New Roman"/>
          <w:b/>
          <w:color w:val="333333"/>
          <w:szCs w:val="21"/>
        </w:rPr>
        <w:t>.</w:t>
      </w:r>
    </w:p>
    <w:p>
      <w:pPr>
        <w:tabs>
          <w:tab w:val="left" w:pos="5103"/>
        </w:tabs>
        <w:rPr>
          <w:rFonts w:ascii="Times New Roman" w:hAnsi="Times New Roman"/>
          <w:color w:val="333333"/>
          <w:szCs w:val="21"/>
        </w:rPr>
      </w:pPr>
      <w:r>
        <w:rPr>
          <w:rFonts w:ascii="Times New Roman" w:hAnsi="Times New Roman"/>
          <w:color w:val="333333"/>
          <w:szCs w:val="21"/>
        </w:rPr>
        <w:t xml:space="preserve">22.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They were on </w:t>
      </w:r>
      <w:r>
        <w:rPr>
          <w:rFonts w:ascii="Times New Roman" w:hAnsi="Times New Roman"/>
          <w:color w:val="333333"/>
          <w:szCs w:val="21"/>
        </w:rPr>
        <w:t>the</w:t>
      </w:r>
      <w:r>
        <w:rPr>
          <w:rFonts w:hint="eastAsia" w:ascii="Times New Roman" w:hAnsi="Times New Roman"/>
          <w:color w:val="333333"/>
          <w:szCs w:val="21"/>
        </w:rPr>
        <w:t xml:space="preserve"> verge of breaking up.</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They were compatible despite differences.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quarreled a lot and never resolved their arguments.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argued persistently about whether to have children.</w:t>
      </w:r>
    </w:p>
    <w:p>
      <w:pPr>
        <w:tabs>
          <w:tab w:val="left" w:pos="5103"/>
        </w:tabs>
        <w:rPr>
          <w:rFonts w:ascii="Times New Roman" w:hAnsi="Times New Roman"/>
          <w:color w:val="333333"/>
          <w:szCs w:val="21"/>
        </w:rPr>
      </w:pPr>
      <w:r>
        <w:rPr>
          <w:rFonts w:ascii="Times New Roman" w:hAnsi="Times New Roman"/>
          <w:color w:val="333333"/>
          <w:szCs w:val="21"/>
        </w:rPr>
        <w:t xml:space="preserve">23. </w:t>
      </w:r>
      <w:r>
        <w:rPr>
          <w:rFonts w:hint="eastAsia" w:ascii="Times New Roman" w:hAnsi="Times New Roman"/>
          <w:color w:val="333333"/>
          <w:szCs w:val="21"/>
        </w:rPr>
        <w:t>A)Neither of them has any brothers or sisters.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Neither of them won their parents</w:t>
      </w:r>
      <w:r>
        <w:rPr>
          <w:rFonts w:ascii="Times New Roman" w:hAnsi="Times New Roman"/>
          <w:color w:val="333333"/>
          <w:szCs w:val="21"/>
        </w:rPr>
        <w:t>’</w:t>
      </w:r>
      <w:r>
        <w:rPr>
          <w:rFonts w:hint="eastAsia" w:ascii="Times New Roman" w:hAnsi="Times New Roman"/>
          <w:color w:val="333333"/>
          <w:szCs w:val="21"/>
        </w:rPr>
        <w:t xml:space="preserve"> favor.</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weren</w:t>
      </w:r>
      <w:r>
        <w:rPr>
          <w:rFonts w:ascii="Times New Roman" w:hAnsi="Times New Roman"/>
          <w:color w:val="333333"/>
          <w:szCs w:val="21"/>
        </w:rPr>
        <w:t>’</w:t>
      </w:r>
      <w:r>
        <w:rPr>
          <w:rFonts w:hint="eastAsia" w:ascii="Times New Roman" w:hAnsi="Times New Roman"/>
          <w:color w:val="333333"/>
          <w:szCs w:val="21"/>
        </w:rPr>
        <w:t>t spoiled in their childhood.</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didn</w:t>
      </w:r>
      <w:r>
        <w:rPr>
          <w:rFonts w:ascii="Times New Roman" w:hAnsi="Times New Roman"/>
          <w:color w:val="333333"/>
          <w:szCs w:val="21"/>
        </w:rPr>
        <w:t>’</w:t>
      </w:r>
      <w:r>
        <w:rPr>
          <w:rFonts w:hint="eastAsia" w:ascii="Times New Roman" w:hAnsi="Times New Roman"/>
          <w:color w:val="333333"/>
          <w:szCs w:val="21"/>
        </w:rPr>
        <w:t xml:space="preserve">t like to be the apple of </w:t>
      </w:r>
      <w:r>
        <w:rPr>
          <w:rFonts w:ascii="Times New Roman" w:hAnsi="Times New Roman"/>
          <w:color w:val="333333"/>
          <w:szCs w:val="21"/>
        </w:rPr>
        <w:t>their</w:t>
      </w:r>
      <w:r>
        <w:rPr>
          <w:rFonts w:hint="eastAsia" w:ascii="Times New Roman" w:hAnsi="Times New Roman"/>
          <w:color w:val="333333"/>
          <w:szCs w:val="21"/>
        </w:rPr>
        <w:t xml:space="preserve"> parents</w:t>
      </w:r>
      <w:r>
        <w:rPr>
          <w:rFonts w:ascii="Times New Roman" w:hAnsi="Times New Roman"/>
          <w:color w:val="333333"/>
          <w:szCs w:val="21"/>
        </w:rPr>
        <w:t>’</w:t>
      </w:r>
      <w:r>
        <w:rPr>
          <w:rFonts w:hint="eastAsia" w:ascii="Times New Roman" w:hAnsi="Times New Roman"/>
          <w:color w:val="333333"/>
          <w:szCs w:val="21"/>
        </w:rPr>
        <w:t xml:space="preserve"> eyes.</w:t>
      </w:r>
    </w:p>
    <w:p>
      <w:pPr>
        <w:tabs>
          <w:tab w:val="left" w:pos="5103"/>
        </w:tabs>
        <w:rPr>
          <w:rFonts w:ascii="Times New Roman" w:hAnsi="Times New Roman"/>
          <w:color w:val="333333"/>
          <w:szCs w:val="21"/>
        </w:rPr>
      </w:pPr>
      <w:r>
        <w:rPr>
          <w:rFonts w:hint="eastAsia" w:ascii="Times New Roman" w:hAnsi="Times New Roman"/>
          <w:color w:val="333333"/>
          <w:szCs w:val="21"/>
        </w:rPr>
        <w:t>2</w:t>
      </w:r>
      <w:r>
        <w:rPr>
          <w:rFonts w:ascii="Times New Roman" w:hAnsi="Times New Roman"/>
          <w:color w:val="333333"/>
          <w:szCs w:val="21"/>
        </w:rPr>
        <w:t xml:space="preserve">4.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They are usually good at making friends.</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They tend to be adventurous and creative.</w:t>
      </w:r>
    </w:p>
    <w:p>
      <w:pPr>
        <w:tabs>
          <w:tab w:val="left" w:pos="5103"/>
        </w:tabs>
        <w:ind w:firstLine="315"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are often content with what they have.</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D) They tend to be self-assured and responsible.</w:t>
      </w:r>
    </w:p>
    <w:p>
      <w:pPr>
        <w:tabs>
          <w:tab w:val="left" w:pos="5103"/>
        </w:tabs>
        <w:rPr>
          <w:rFonts w:ascii="Times New Roman" w:hAnsi="Times New Roman"/>
          <w:color w:val="333333"/>
          <w:szCs w:val="21"/>
        </w:rPr>
      </w:pPr>
      <w:r>
        <w:rPr>
          <w:rFonts w:ascii="Times New Roman" w:hAnsi="Times New Roman"/>
          <w:color w:val="333333"/>
          <w:szCs w:val="21"/>
        </w:rPr>
        <w:t xml:space="preserve">25.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 xml:space="preserve">enjoy making friends.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are least likely to take initiative.</w:t>
      </w:r>
    </w:p>
    <w:p>
      <w:pPr>
        <w:tabs>
          <w:tab w:val="left" w:pos="5103"/>
        </w:tabs>
        <w:rPr>
          <w:rFonts w:hint="eastAsia"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 xml:space="preserve">   B</w:t>
      </w:r>
      <w:r>
        <w:rPr>
          <w:rFonts w:ascii="Times New Roman" w:hAnsi="Times New Roman"/>
          <w:color w:val="333333"/>
          <w:szCs w:val="21"/>
        </w:rPr>
        <w:t>)</w:t>
      </w:r>
      <w:r>
        <w:rPr>
          <w:rFonts w:hint="eastAsia" w:ascii="Times New Roman" w:hAnsi="Times New Roman"/>
          <w:color w:val="333333"/>
          <w:szCs w:val="21"/>
        </w:rPr>
        <w:t xml:space="preserve"> They tend to be well adjusted.</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usually have successful marriages.</w:t>
      </w:r>
    </w:p>
    <w:p>
      <w:pPr>
        <w:tabs>
          <w:tab w:val="left" w:pos="5103"/>
        </w:tabs>
        <w:rPr>
          <w:rFonts w:ascii="Times New Roman" w:hAnsi="Times New Roman"/>
          <w:color w:val="333333"/>
          <w:szCs w:val="21"/>
        </w:rPr>
      </w:pPr>
    </w:p>
    <w:p>
      <w:pPr>
        <w:tabs>
          <w:tab w:val="left" w:pos="4995"/>
        </w:tabs>
        <w:rPr>
          <w:rFonts w:ascii="Times New Roman" w:hAnsi="Times New Roman"/>
          <w:b/>
        </w:rPr>
      </w:pPr>
      <w:r>
        <w:rPr>
          <w:rFonts w:ascii="Times New Roman" w:hAnsi="Times New Roman"/>
          <w:b/>
        </w:rPr>
        <w:t xml:space="preserve">Part III </w:t>
      </w:r>
      <w:r>
        <w:rPr>
          <w:rFonts w:hint="eastAsia" w:ascii="Times New Roman" w:hAnsi="Times New Roman"/>
          <w:b/>
        </w:rPr>
        <w:tab/>
      </w:r>
      <w:r>
        <w:rPr>
          <w:rFonts w:ascii="Times New Roman" w:hAnsi="Times New Roman"/>
          <w:b/>
        </w:rPr>
        <w:t>Reading Comprehension</w:t>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ascii="Times New Roman" w:hAnsi="Times New Roman"/>
          <w:b/>
        </w:rPr>
        <w:t xml:space="preserve"> (40 minutes)</w:t>
      </w:r>
    </w:p>
    <w:p>
      <w:pPr>
        <w:tabs>
          <w:tab w:val="left" w:pos="5103"/>
        </w:tabs>
        <w:rPr>
          <w:rFonts w:ascii="Times New Roman" w:hAnsi="Times New Roman"/>
          <w:b/>
          <w:color w:val="333333"/>
          <w:szCs w:val="21"/>
        </w:rPr>
      </w:pPr>
      <w:r>
        <w:rPr>
          <w:rStyle w:val="9"/>
          <w:rFonts w:ascii="Times New Roman" w:hAnsi="Times New Roman"/>
          <w:color w:val="333333"/>
          <w:szCs w:val="21"/>
        </w:rPr>
        <w:t>Section A</w:t>
      </w:r>
    </w:p>
    <w:p>
      <w:pPr>
        <w:tabs>
          <w:tab w:val="left" w:pos="5103"/>
        </w:tabs>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 You may not use any of the words in the bank more than once.</w:t>
      </w:r>
    </w:p>
    <w:p>
      <w:pPr>
        <w:tabs>
          <w:tab w:val="left" w:pos="5103"/>
        </w:tabs>
        <w:rPr>
          <w:rFonts w:hint="eastAsia" w:ascii="Times New Roman" w:hAnsi="Times New Roman"/>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ind w:firstLine="435"/>
        <w:rPr>
          <w:rFonts w:ascii="Times New Roman" w:hAnsi="Times New Roman"/>
        </w:rPr>
      </w:pPr>
      <w:r>
        <w:rPr>
          <w:rFonts w:ascii="Times New Roman" w:hAnsi="Times New Roman"/>
        </w:rPr>
        <w:t>S</w:t>
      </w:r>
      <w:r>
        <w:rPr>
          <w:rFonts w:hint="eastAsia" w:ascii="Times New Roman" w:hAnsi="Times New Roman"/>
        </w:rPr>
        <w:t>cientists scanning and mapping the Giza pyramids say they</w:t>
      </w:r>
      <w:r>
        <w:rPr>
          <w:rFonts w:ascii="Times New Roman" w:hAnsi="Times New Roman"/>
        </w:rPr>
        <w:t>’</w:t>
      </w:r>
      <w:r>
        <w:rPr>
          <w:rFonts w:hint="eastAsia" w:ascii="Times New Roman" w:hAnsi="Times New Roman"/>
        </w:rPr>
        <w:t xml:space="preserve">ve discovered  that Great Pyramid of Giza is not exactly even. But really not by much. </w:t>
      </w:r>
      <w:r>
        <w:rPr>
          <w:rFonts w:ascii="Times New Roman" w:hAnsi="Times New Roman"/>
        </w:rPr>
        <w:t>This</w:t>
      </w:r>
      <w:r>
        <w:rPr>
          <w:rFonts w:hint="eastAsia" w:ascii="Times New Roman" w:hAnsi="Times New Roman"/>
        </w:rPr>
        <w:t xml:space="preserve"> pyramid is the oldest of the world</w:t>
      </w:r>
      <w:r>
        <w:rPr>
          <w:rFonts w:ascii="Times New Roman" w:hAnsi="Times New Roman"/>
        </w:rPr>
        <w:t>’</w:t>
      </w:r>
      <w:r>
        <w:rPr>
          <w:rFonts w:hint="eastAsia" w:ascii="Times New Roman" w:hAnsi="Times New Roman"/>
        </w:rPr>
        <w:t xml:space="preserve">s Seven Wonders. </w:t>
      </w:r>
      <w:r>
        <w:rPr>
          <w:rFonts w:ascii="Times New Roman" w:hAnsi="Times New Roman"/>
        </w:rPr>
        <w:t>T</w:t>
      </w:r>
      <w:r>
        <w:rPr>
          <w:rFonts w:hint="eastAsia" w:ascii="Times New Roman" w:hAnsi="Times New Roman"/>
        </w:rPr>
        <w:t>he pyramid</w:t>
      </w:r>
      <w:r>
        <w:rPr>
          <w:rFonts w:ascii="Times New Roman" w:hAnsi="Times New Roman"/>
        </w:rPr>
        <w:t>’</w:t>
      </w:r>
      <w:r>
        <w:rPr>
          <w:rFonts w:hint="eastAsia" w:ascii="Times New Roman" w:hAnsi="Times New Roman"/>
        </w:rPr>
        <w:t>s exact size has</w:t>
      </w:r>
      <w:r>
        <w:rPr>
          <w:rFonts w:hint="eastAsia" w:ascii="Times New Roman" w:hAnsi="Times New Roman"/>
          <w:u w:val="single"/>
        </w:rPr>
        <w:t xml:space="preserve">   26   </w:t>
      </w:r>
      <w:r>
        <w:rPr>
          <w:rFonts w:hint="eastAsia" w:ascii="Times New Roman" w:hAnsi="Times New Roman"/>
        </w:rPr>
        <w:t xml:space="preserve">experts for centuries, as the </w:t>
      </w:r>
      <w:r>
        <w:rPr>
          <w:rFonts w:ascii="Times New Roman" w:hAnsi="Times New Roman"/>
        </w:rPr>
        <w:t>“</w:t>
      </w:r>
      <w:r>
        <w:rPr>
          <w:rFonts w:hint="eastAsia" w:ascii="Times New Roman" w:hAnsi="Times New Roman"/>
        </w:rPr>
        <w:t xml:space="preserve">more than 21 acres of hard, white casing stones </w:t>
      </w:r>
      <w:r>
        <w:rPr>
          <w:rFonts w:ascii="Times New Roman" w:hAnsi="Times New Roman"/>
        </w:rPr>
        <w:t>“</w:t>
      </w:r>
      <w:r>
        <w:rPr>
          <w:rFonts w:hint="eastAsia" w:ascii="Times New Roman" w:hAnsi="Times New Roman"/>
        </w:rPr>
        <w:t>that originally covered it were</w:t>
      </w:r>
      <w:r>
        <w:rPr>
          <w:rFonts w:hint="eastAsia" w:ascii="Times New Roman" w:hAnsi="Times New Roman"/>
          <w:u w:val="single"/>
        </w:rPr>
        <w:t xml:space="preserve">   27   </w:t>
      </w:r>
      <w:r>
        <w:rPr>
          <w:rFonts w:hint="eastAsia" w:ascii="Times New Roman" w:hAnsi="Times New Roman"/>
        </w:rPr>
        <w:t xml:space="preserve">long ago. </w:t>
      </w:r>
      <w:r>
        <w:rPr>
          <w:rFonts w:ascii="Times New Roman" w:hAnsi="Times New Roman"/>
        </w:rPr>
        <w:t>R</w:t>
      </w:r>
      <w:r>
        <w:rPr>
          <w:rFonts w:hint="eastAsia" w:ascii="Times New Roman" w:hAnsi="Times New Roman"/>
        </w:rPr>
        <w:t xml:space="preserve">eporting in the most recent issue of the newsletter </w:t>
      </w:r>
      <w:r>
        <w:rPr>
          <w:rFonts w:ascii="Times New Roman" w:hAnsi="Times New Roman"/>
        </w:rPr>
        <w:t>“</w:t>
      </w:r>
      <w:r>
        <w:rPr>
          <w:rFonts w:hint="eastAsia" w:ascii="Times New Roman" w:hAnsi="Times New Roman"/>
        </w:rPr>
        <w:t>AERAGRAM,</w:t>
      </w:r>
      <w:r>
        <w:rPr>
          <w:rFonts w:ascii="Times New Roman" w:hAnsi="Times New Roman"/>
        </w:rPr>
        <w:t>”</w:t>
      </w:r>
      <w:r>
        <w:rPr>
          <w:rFonts w:hint="eastAsia" w:ascii="Times New Roman" w:hAnsi="Times New Roman"/>
        </w:rPr>
        <w:t xml:space="preserve"> which </w:t>
      </w:r>
      <w:r>
        <w:rPr>
          <w:rFonts w:hint="eastAsia" w:ascii="Times New Roman" w:hAnsi="Times New Roman"/>
          <w:u w:val="single"/>
        </w:rPr>
        <w:t xml:space="preserve">  28   </w:t>
      </w:r>
      <w:r>
        <w:rPr>
          <w:rFonts w:hint="eastAsia" w:ascii="Times New Roman" w:hAnsi="Times New Roman"/>
        </w:rPr>
        <w:t xml:space="preserve">the work or the Ancient Egypt Research Associates, engineer Glen Dash says his team used a new measuring approach that involved </w:t>
      </w:r>
      <w:r>
        <w:rPr>
          <w:rFonts w:ascii="Times New Roman" w:hAnsi="Times New Roman"/>
        </w:rPr>
        <w:t>finding</w:t>
      </w:r>
      <w:r>
        <w:rPr>
          <w:rFonts w:hint="eastAsia" w:ascii="Times New Roman" w:hAnsi="Times New Roman"/>
        </w:rPr>
        <w:t xml:space="preserve"> any surviving</w:t>
      </w:r>
      <w:r>
        <w:rPr>
          <w:rFonts w:hint="eastAsia" w:ascii="Times New Roman" w:hAnsi="Times New Roman"/>
          <w:u w:val="single"/>
        </w:rPr>
        <w:t xml:space="preserve">   29  </w:t>
      </w:r>
      <w:r>
        <w:rPr>
          <w:rFonts w:hint="eastAsia" w:ascii="Times New Roman" w:hAnsi="Times New Roman"/>
        </w:rPr>
        <w:t xml:space="preserve"> , of the casing in order to determine where the original edge was. </w:t>
      </w:r>
      <w:r>
        <w:rPr>
          <w:rFonts w:ascii="Times New Roman" w:hAnsi="Times New Roman"/>
        </w:rPr>
        <w:t>T</w:t>
      </w:r>
      <w:r>
        <w:rPr>
          <w:rFonts w:hint="eastAsia" w:ascii="Times New Roman" w:hAnsi="Times New Roman"/>
        </w:rPr>
        <w:t>hey found the east side of the pyramid to be a</w:t>
      </w:r>
      <w:r>
        <w:rPr>
          <w:rFonts w:hint="eastAsia" w:ascii="Times New Roman" w:hAnsi="Times New Roman"/>
          <w:u w:val="single"/>
        </w:rPr>
        <w:t xml:space="preserve">   30   </w:t>
      </w:r>
      <w:r>
        <w:rPr>
          <w:rFonts w:hint="eastAsia" w:ascii="Times New Roman" w:hAnsi="Times New Roman"/>
        </w:rPr>
        <w:t>of 5.5 inches shorter than the west side.</w:t>
      </w:r>
    </w:p>
    <w:p>
      <w:pPr>
        <w:ind w:firstLine="435"/>
        <w:rPr>
          <w:rFonts w:ascii="Times New Roman" w:hAnsi="Times New Roman"/>
        </w:rPr>
      </w:pPr>
      <w:r>
        <w:rPr>
          <w:rFonts w:ascii="Times New Roman" w:hAnsi="Times New Roman"/>
        </w:rPr>
        <w:t>T</w:t>
      </w:r>
      <w:r>
        <w:rPr>
          <w:rFonts w:hint="eastAsia" w:ascii="Times New Roman" w:hAnsi="Times New Roman"/>
        </w:rPr>
        <w:t>he question that most</w:t>
      </w:r>
      <w:r>
        <w:rPr>
          <w:rFonts w:hint="eastAsia" w:ascii="Times New Roman" w:hAnsi="Times New Roman"/>
          <w:u w:val="single"/>
        </w:rPr>
        <w:t xml:space="preserve">   31   </w:t>
      </w:r>
      <w:r>
        <w:rPr>
          <w:rFonts w:hint="eastAsia" w:ascii="Times New Roman" w:hAnsi="Times New Roman"/>
        </w:rPr>
        <w:t>him, however, isn</w:t>
      </w:r>
      <w:r>
        <w:rPr>
          <w:rFonts w:ascii="Times New Roman" w:hAnsi="Times New Roman"/>
        </w:rPr>
        <w:t>’</w:t>
      </w:r>
      <w:r>
        <w:rPr>
          <w:rFonts w:hint="eastAsia" w:ascii="Times New Roman" w:hAnsi="Times New Roman"/>
        </w:rPr>
        <w:t>t how the Egyptians who designed and built the pyramid got it wrong 4,500 years age, but how they got it so close to</w:t>
      </w:r>
      <w:r>
        <w:rPr>
          <w:rFonts w:hint="eastAsia" w:ascii="Times New Roman" w:hAnsi="Times New Roman"/>
          <w:u w:val="single"/>
        </w:rPr>
        <w:t xml:space="preserve">  32   </w:t>
      </w:r>
      <w:r>
        <w:rPr>
          <w:rFonts w:hint="eastAsia" w:ascii="Times New Roman" w:hAnsi="Times New Roman"/>
        </w:rPr>
        <w:t xml:space="preserve">. </w:t>
      </w:r>
      <w:r>
        <w:rPr>
          <w:rFonts w:ascii="Times New Roman" w:hAnsi="Times New Roman"/>
        </w:rPr>
        <w:t>“</w:t>
      </w:r>
      <w:r>
        <w:rPr>
          <w:rFonts w:hint="eastAsia" w:ascii="Times New Roman" w:hAnsi="Times New Roman"/>
        </w:rPr>
        <w:t>We can only speculate as to how the Egyptians could have laid out these lines with such</w:t>
      </w:r>
      <w:r>
        <w:rPr>
          <w:rFonts w:hint="eastAsia" w:ascii="Times New Roman" w:hAnsi="Times New Roman"/>
          <w:u w:val="single"/>
        </w:rPr>
        <w:t xml:space="preserve">   33    </w:t>
      </w:r>
      <w:r>
        <w:rPr>
          <w:rFonts w:hint="eastAsia" w:ascii="Times New Roman" w:hAnsi="Times New Roman"/>
        </w:rPr>
        <w:t>using only the tools they had,</w:t>
      </w:r>
      <w:r>
        <w:rPr>
          <w:rFonts w:ascii="Times New Roman" w:hAnsi="Times New Roman"/>
        </w:rPr>
        <w:t>”</w:t>
      </w:r>
      <w:r>
        <w:rPr>
          <w:rFonts w:hint="eastAsia" w:ascii="Times New Roman" w:hAnsi="Times New Roman"/>
        </w:rPr>
        <w:t xml:space="preserve"> Dash writes. </w:t>
      </w:r>
      <w:r>
        <w:rPr>
          <w:rFonts w:ascii="Times New Roman" w:hAnsi="Times New Roman"/>
        </w:rPr>
        <w:t>H</w:t>
      </w:r>
      <w:r>
        <w:rPr>
          <w:rFonts w:hint="eastAsia" w:ascii="Times New Roman" w:hAnsi="Times New Roman"/>
        </w:rPr>
        <w:t>e says his</w:t>
      </w:r>
      <w:r>
        <w:rPr>
          <w:rFonts w:hint="eastAsia" w:ascii="Times New Roman" w:hAnsi="Times New Roman"/>
          <w:u w:val="single"/>
        </w:rPr>
        <w:t xml:space="preserve">   34   </w:t>
      </w:r>
      <w:r>
        <w:rPr>
          <w:rFonts w:hint="eastAsia" w:ascii="Times New Roman" w:hAnsi="Times New Roman"/>
        </w:rPr>
        <w:t>is that the Egyptians laid out their design on a grid, noting that the great pyramid is oriented only</w:t>
      </w:r>
      <w:r>
        <w:rPr>
          <w:rFonts w:hint="eastAsia" w:ascii="Times New Roman" w:hAnsi="Times New Roman"/>
          <w:u w:val="single"/>
        </w:rPr>
        <w:t xml:space="preserve">   35  </w:t>
      </w:r>
      <w:r>
        <w:rPr>
          <w:rFonts w:hint="eastAsia" w:ascii="Times New Roman" w:hAnsi="Times New Roman"/>
        </w:rPr>
        <w:t xml:space="preserve"> away from the cardinal directions(its north-south axis runs 3 minutes 54 seconds west of due north, while its east-west axis runs 3 minutes 51 seconds north of due east)—an amount that</w:t>
      </w:r>
      <w:r>
        <w:rPr>
          <w:rFonts w:ascii="Times New Roman" w:hAnsi="Times New Roman"/>
        </w:rPr>
        <w:t>’</w:t>
      </w:r>
      <w:r>
        <w:rPr>
          <w:rFonts w:hint="eastAsia" w:ascii="Times New Roman" w:hAnsi="Times New Roman"/>
        </w:rPr>
        <w:t xml:space="preserve">s </w:t>
      </w:r>
      <w:r>
        <w:rPr>
          <w:rFonts w:ascii="Times New Roman" w:hAnsi="Times New Roman"/>
        </w:rPr>
        <w:t>“</w:t>
      </w:r>
      <w:r>
        <w:rPr>
          <w:rFonts w:hint="eastAsia" w:ascii="Times New Roman" w:hAnsi="Times New Roman"/>
        </w:rPr>
        <w:t>tiny, but similar,</w:t>
      </w:r>
      <w:r>
        <w:rPr>
          <w:rFonts w:ascii="Times New Roman" w:hAnsi="Times New Roman"/>
        </w:rPr>
        <w:t>”</w:t>
      </w:r>
      <w:r>
        <w:rPr>
          <w:rFonts w:hint="eastAsia" w:ascii="Times New Roman" w:hAnsi="Times New Roman"/>
        </w:rPr>
        <w:t xml:space="preserve"> archeologist Atlas Obscura points out.</w:t>
      </w:r>
    </w:p>
    <w:p>
      <w:pPr>
        <w:tabs>
          <w:tab w:val="left" w:pos="5103"/>
        </w:tabs>
        <w:ind w:firstLine="420"/>
        <w:rPr>
          <w:rFonts w:ascii="Times New Roman" w:hAnsi="Times New Roman"/>
          <w:color w:val="333333"/>
          <w:szCs w:val="21"/>
        </w:rPr>
      </w:pPr>
      <w:r>
        <w:rPr>
          <w:rFonts w:hint="eastAsia" w:ascii="Times New Roman" w:hAnsi="Times New Roman"/>
          <w:color w:val="333333"/>
          <w:szCs w:val="21"/>
        </w:rPr>
        <w:tab/>
      </w:r>
    </w:p>
    <w:tbl>
      <w:tblPr>
        <w:tblStyle w:val="6"/>
        <w:tblW w:w="0" w:type="auto"/>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noWrap w:val="0"/>
            <w:vAlign w:val="top"/>
          </w:tcPr>
          <w:p>
            <w:pPr>
              <w:tabs>
                <w:tab w:val="left" w:pos="5103"/>
              </w:tabs>
              <w:rPr>
                <w:rFonts w:ascii="Times New Roman" w:hAnsi="Times New Roman"/>
                <w:color w:val="333333"/>
                <w:szCs w:val="21"/>
              </w:rPr>
            </w:pPr>
            <w:r>
              <w:rPr>
                <w:rFonts w:ascii="Times New Roman" w:hAnsi="Times New Roman"/>
                <w:color w:val="333333"/>
                <w:szCs w:val="21"/>
              </w:rPr>
              <w:t>A)</w:t>
            </w:r>
            <w:r>
              <w:rPr>
                <w:rFonts w:hint="eastAsia" w:ascii="Times New Roman" w:hAnsi="Times New Roman"/>
                <w:color w:val="333333"/>
                <w:szCs w:val="21"/>
              </w:rPr>
              <w:t>chronicles</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I</w:t>
            </w:r>
            <w:r>
              <w:rPr>
                <w:rFonts w:ascii="Times New Roman" w:hAnsi="宋体"/>
                <w:color w:val="333333"/>
                <w:szCs w:val="21"/>
              </w:rPr>
              <w:t>）</w:t>
            </w:r>
            <w:r>
              <w:rPr>
                <w:rFonts w:hint="eastAsia" w:ascii="Times New Roman" w:hAnsi="宋体"/>
                <w:color w:val="333333"/>
                <w:szCs w:val="21"/>
              </w:rPr>
              <w:t>perfect</w:t>
            </w:r>
          </w:p>
          <w:p>
            <w:pPr>
              <w:tabs>
                <w:tab w:val="left" w:pos="5103"/>
              </w:tabs>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complete</w:t>
            </w:r>
            <w:r>
              <w:rPr>
                <w:rFonts w:ascii="Times New Roman" w:hAnsi="Times New Roman"/>
                <w:color w:val="333333"/>
                <w:szCs w:val="21"/>
              </w:rPr>
              <w:t xml:space="preserve">                  </w:t>
            </w:r>
            <w:r>
              <w:rPr>
                <w:rFonts w:hint="eastAsia" w:ascii="Times New Roman" w:hAnsi="Times New Roman"/>
                <w:color w:val="333333"/>
                <w:szCs w:val="21"/>
              </w:rPr>
              <w:t xml:space="preserve">    </w:t>
            </w:r>
            <w:r>
              <w:rPr>
                <w:rFonts w:ascii="Times New Roman" w:hAnsi="Times New Roman"/>
                <w:color w:val="333333"/>
                <w:szCs w:val="21"/>
              </w:rPr>
              <w:t xml:space="preserve"> J) </w:t>
            </w:r>
            <w:r>
              <w:rPr>
                <w:rFonts w:hint="eastAsia" w:ascii="Times New Roman" w:hAnsi="Times New Roman"/>
                <w:color w:val="333333"/>
                <w:szCs w:val="21"/>
              </w:rPr>
              <w:t>precision</w:t>
            </w:r>
          </w:p>
          <w:p>
            <w:pPr>
              <w:tabs>
                <w:tab w:val="left" w:pos="5103"/>
              </w:tabs>
              <w:rPr>
                <w:rFonts w:ascii="Times New Roman" w:hAnsi="Times New Roman"/>
                <w:color w:val="333333"/>
                <w:szCs w:val="21"/>
              </w:rPr>
            </w:pPr>
            <w:r>
              <w:rPr>
                <w:rFonts w:ascii="Times New Roman" w:hAnsi="Times New Roman"/>
                <w:color w:val="333333"/>
                <w:szCs w:val="21"/>
              </w:rPr>
              <w:t>C) </w:t>
            </w:r>
            <w:r>
              <w:rPr>
                <w:rFonts w:hint="eastAsia" w:ascii="Times New Roman" w:hAnsi="Times New Roman"/>
                <w:color w:val="333333"/>
                <w:szCs w:val="21"/>
              </w:rPr>
              <w:t>established</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xml:space="preserve">K) </w:t>
            </w:r>
            <w:r>
              <w:rPr>
                <w:rFonts w:hint="eastAsia" w:ascii="Times New Roman" w:hAnsi="Times New Roman"/>
                <w:color w:val="333333"/>
                <w:szCs w:val="21"/>
              </w:rPr>
              <w:t>puzzled</w:t>
            </w:r>
          </w:p>
          <w:p>
            <w:pPr>
              <w:tabs>
                <w:tab w:val="left" w:pos="5103"/>
              </w:tabs>
              <w:rPr>
                <w:rFonts w:ascii="Times New Roman" w:hAnsi="Times New Roman"/>
                <w:color w:val="333333"/>
                <w:szCs w:val="21"/>
              </w:rPr>
            </w:pPr>
            <w:r>
              <w:rPr>
                <w:rFonts w:ascii="Times New Roman" w:hAnsi="Times New Roman"/>
                <w:color w:val="333333"/>
                <w:szCs w:val="21"/>
              </w:rPr>
              <w:t>D) </w:t>
            </w:r>
            <w:r>
              <w:rPr>
                <w:rFonts w:hint="eastAsia" w:ascii="Times New Roman" w:hAnsi="Times New Roman"/>
                <w:color w:val="333333"/>
                <w:szCs w:val="21"/>
              </w:rPr>
              <w:t>fascinates</w:t>
            </w:r>
            <w:r>
              <w:rPr>
                <w:rFonts w:ascii="Times New Roman" w:hAnsi="Times New Roman"/>
                <w:color w:val="333333"/>
                <w:szCs w:val="21"/>
              </w:rPr>
              <w:t xml:space="preserve">                   </w:t>
            </w:r>
            <w:r>
              <w:rPr>
                <w:rFonts w:hint="eastAsia" w:ascii="Times New Roman" w:hAnsi="Times New Roman"/>
                <w:color w:val="333333"/>
                <w:szCs w:val="21"/>
              </w:rPr>
              <w:t xml:space="preserve"> </w:t>
            </w:r>
            <w:r>
              <w:rPr>
                <w:rFonts w:ascii="Times New Roman" w:hAnsi="Times New Roman"/>
                <w:color w:val="333333"/>
                <w:szCs w:val="21"/>
              </w:rPr>
              <w:t>  L</w:t>
            </w:r>
            <w:r>
              <w:rPr>
                <w:rFonts w:ascii="Times New Roman" w:hAnsi="宋体"/>
                <w:color w:val="333333"/>
                <w:szCs w:val="21"/>
              </w:rPr>
              <w:t>）</w:t>
            </w:r>
            <w:r>
              <w:rPr>
                <w:rFonts w:hint="eastAsia" w:ascii="Times New Roman" w:hAnsi="宋体"/>
                <w:color w:val="333333"/>
                <w:szCs w:val="21"/>
              </w:rPr>
              <w:t>remnants</w:t>
            </w:r>
          </w:p>
          <w:p>
            <w:pPr>
              <w:tabs>
                <w:tab w:val="left" w:pos="5103"/>
              </w:tabs>
              <w:rPr>
                <w:rFonts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hypothesis</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M</w:t>
            </w:r>
            <w:r>
              <w:rPr>
                <w:rFonts w:ascii="Times New Roman" w:hAnsi="宋体"/>
                <w:color w:val="333333"/>
                <w:szCs w:val="21"/>
              </w:rPr>
              <w:t>）</w:t>
            </w:r>
            <w:r>
              <w:rPr>
                <w:rFonts w:hint="eastAsia" w:ascii="Times New Roman" w:hAnsi="宋体"/>
                <w:color w:val="333333"/>
                <w:szCs w:val="21"/>
              </w:rPr>
              <w:t>removed</w:t>
            </w:r>
          </w:p>
          <w:p>
            <w:pPr>
              <w:tabs>
                <w:tab w:val="left" w:pos="5103"/>
              </w:tabs>
              <w:rPr>
                <w:rFonts w:ascii="Times New Roman" w:hAnsi="Times New Roman"/>
                <w:color w:val="333333"/>
                <w:szCs w:val="21"/>
              </w:rPr>
            </w:pPr>
            <w:r>
              <w:rPr>
                <w:rFonts w:ascii="Times New Roman" w:hAnsi="Times New Roman"/>
                <w:color w:val="333333"/>
                <w:szCs w:val="21"/>
              </w:rPr>
              <w:t>F)</w:t>
            </w:r>
            <w:r>
              <w:rPr>
                <w:rFonts w:hint="eastAsia" w:ascii="Times New Roman" w:hAnsi="Times New Roman"/>
                <w:color w:val="333333"/>
                <w:szCs w:val="21"/>
              </w:rPr>
              <w:t>maximum</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xml:space="preserve">N) </w:t>
            </w:r>
            <w:r>
              <w:rPr>
                <w:rFonts w:hint="eastAsia" w:ascii="Times New Roman" w:hAnsi="Times New Roman"/>
                <w:color w:val="333333"/>
                <w:szCs w:val="21"/>
              </w:rPr>
              <w:t>revelations</w:t>
            </w:r>
          </w:p>
          <w:p>
            <w:pPr>
              <w:tabs>
                <w:tab w:val="left" w:pos="5103"/>
              </w:tabs>
              <w:rPr>
                <w:rFonts w:ascii="Times New Roman" w:hAnsi="Times New Roman"/>
                <w:color w:val="333333"/>
                <w:szCs w:val="21"/>
              </w:rPr>
            </w:pPr>
            <w:r>
              <w:rPr>
                <w:rFonts w:ascii="Times New Roman" w:hAnsi="Times New Roman"/>
                <w:color w:val="333333"/>
                <w:szCs w:val="21"/>
              </w:rPr>
              <w:t>G) </w:t>
            </w:r>
            <w:r>
              <w:rPr>
                <w:rFonts w:hint="eastAsia" w:ascii="Times New Roman" w:hAnsi="Times New Roman"/>
                <w:color w:val="333333"/>
                <w:szCs w:val="21"/>
              </w:rPr>
              <w:t>momentum</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O</w:t>
            </w:r>
            <w:r>
              <w:rPr>
                <w:rFonts w:ascii="Times New Roman" w:hAnsi="宋体"/>
                <w:color w:val="333333"/>
                <w:szCs w:val="21"/>
              </w:rPr>
              <w:t>）</w:t>
            </w:r>
            <w:r>
              <w:rPr>
                <w:rFonts w:hint="eastAsia" w:ascii="Times New Roman" w:hAnsi="宋体"/>
                <w:color w:val="333333"/>
                <w:szCs w:val="21"/>
              </w:rPr>
              <w:t>slightly</w:t>
            </w:r>
          </w:p>
          <w:p>
            <w:pPr>
              <w:tabs>
                <w:tab w:val="left" w:pos="5103"/>
              </w:tabs>
              <w:rPr>
                <w:rFonts w:hint="eastAsia" w:ascii="Times New Roman" w:hAnsi="Times New Roman"/>
                <w:color w:val="333333"/>
                <w:szCs w:val="21"/>
              </w:rPr>
            </w:pPr>
            <w:r>
              <w:rPr>
                <w:rFonts w:ascii="Times New Roman" w:hAnsi="Times New Roman"/>
                <w:color w:val="333333"/>
                <w:szCs w:val="21"/>
              </w:rPr>
              <w:t>H) </w:t>
            </w:r>
            <w:r>
              <w:rPr>
                <w:rFonts w:hint="eastAsia" w:ascii="Times New Roman" w:hAnsi="Times New Roman"/>
                <w:color w:val="333333"/>
                <w:szCs w:val="21"/>
              </w:rPr>
              <w:t>mysteriously</w:t>
            </w:r>
          </w:p>
        </w:tc>
      </w:tr>
    </w:tbl>
    <w:p>
      <w:pPr>
        <w:tabs>
          <w:tab w:val="left" w:pos="5103"/>
        </w:tabs>
        <w:rPr>
          <w:rFonts w:hint="eastAsia" w:ascii="Times New Roman" w:hAnsi="Times New Roman"/>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Section B</w:t>
      </w:r>
    </w:p>
    <w:p>
      <w:pPr>
        <w:tabs>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rPr>
          <w:rFonts w:ascii="Times New Roman" w:hAnsi="Times New Roman"/>
          <w:b/>
        </w:rPr>
      </w:pPr>
      <w:r>
        <w:rPr>
          <w:rFonts w:hint="eastAsia" w:ascii="Times New Roman" w:hAnsi="Times New Roman"/>
          <w:b/>
        </w:rPr>
        <w:t xml:space="preserve">                                </w:t>
      </w:r>
      <w:r>
        <w:rPr>
          <w:rFonts w:ascii="Times New Roman" w:hAnsi="Times New Roman"/>
          <w:b/>
        </w:rPr>
        <w:t>Peer Pressure Has a Positive Side</w:t>
      </w:r>
    </w:p>
    <w:p>
      <w:pPr>
        <w:rPr>
          <w:rFonts w:ascii="Times New Roman" w:hAnsi="Times New Roman"/>
        </w:rPr>
      </w:pPr>
      <w:r>
        <w:rPr>
          <w:rFonts w:ascii="Times New Roman" w:hAnsi="Times New Roman"/>
        </w:rPr>
        <w:t>　　A</w:t>
      </w:r>
      <w:r>
        <w:rPr>
          <w:rFonts w:hint="eastAsia" w:ascii="Times New Roman" w:hAnsi="Times New Roman"/>
        </w:rPr>
        <w:t xml:space="preserve">. </w:t>
      </w:r>
      <w:r>
        <w:rPr>
          <w:rFonts w:ascii="Times New Roman" w:hAnsi="Times New Roman"/>
        </w:rPr>
        <w:t>Parents of teenagers often view their children‘s friends with something like suspicion</w:t>
      </w:r>
      <w:r>
        <w:rPr>
          <w:rFonts w:hint="eastAsia" w:ascii="Times New Roman" w:hAnsi="Times New Roman"/>
        </w:rPr>
        <w:t>.</w:t>
      </w:r>
      <w:r>
        <w:rPr>
          <w:rFonts w:ascii="Times New Roman" w:hAnsi="Times New Roman"/>
        </w:rPr>
        <w:t xml:space="preserve"> They worry that the adolescent peer group has the power to push its members into behavior that is foolish and even dangerous</w:t>
      </w:r>
      <w:r>
        <w:rPr>
          <w:rFonts w:hint="eastAsia" w:ascii="Times New Roman" w:hAnsi="Times New Roman"/>
        </w:rPr>
        <w:t>.</w:t>
      </w:r>
      <w:r>
        <w:rPr>
          <w:rFonts w:ascii="Times New Roman" w:hAnsi="Times New Roman"/>
        </w:rPr>
        <w:t xml:space="preserve"> Such wariness is well founded</w:t>
      </w:r>
      <w:r>
        <w:rPr>
          <w:rFonts w:hint="eastAsia" w:ascii="Times New Roman" w:hAnsi="Times New Roman"/>
        </w:rPr>
        <w:t xml:space="preserve">: </w:t>
      </w:r>
      <w:r>
        <w:rPr>
          <w:rFonts w:ascii="Times New Roman" w:hAnsi="Times New Roman"/>
        </w:rPr>
        <w:t>statistics show</w:t>
      </w:r>
      <w:r>
        <w:rPr>
          <w:rFonts w:hint="eastAsia" w:ascii="Times New Roman" w:hAnsi="Times New Roman"/>
        </w:rPr>
        <w:t xml:space="preserve">, </w:t>
      </w:r>
      <w:r>
        <w:rPr>
          <w:rFonts w:ascii="Times New Roman" w:hAnsi="Times New Roman"/>
        </w:rPr>
        <w:t>for example</w:t>
      </w:r>
      <w:r>
        <w:rPr>
          <w:rFonts w:hint="eastAsia" w:ascii="Times New Roman" w:hAnsi="Times New Roman"/>
        </w:rPr>
        <w:t>,</w:t>
      </w:r>
      <w:r>
        <w:rPr>
          <w:rFonts w:ascii="Times New Roman" w:hAnsi="Times New Roman"/>
        </w:rPr>
        <w:t xml:space="preserve"> that a teenage driver with a same-age passenger in the car is at higher risk of a fatal crash than an adolescent driving alone or with an adult</w:t>
      </w:r>
      <w:r>
        <w:rPr>
          <w:rFonts w:hint="eastAsia" w:ascii="Times New Roman" w:hAnsi="Times New Roman"/>
        </w:rPr>
        <w:t>.</w:t>
      </w:r>
    </w:p>
    <w:p>
      <w:pPr>
        <w:rPr>
          <w:rFonts w:ascii="Times New Roman" w:hAnsi="Times New Roman"/>
        </w:rPr>
      </w:pPr>
      <w:r>
        <w:rPr>
          <w:rFonts w:ascii="Times New Roman" w:hAnsi="Times New Roman"/>
        </w:rPr>
        <w:t>　　B</w:t>
      </w:r>
      <w:r>
        <w:rPr>
          <w:rFonts w:hint="eastAsia" w:ascii="Times New Roman" w:hAnsi="Times New Roman"/>
        </w:rPr>
        <w:t>.</w:t>
      </w:r>
      <w:r>
        <w:rPr>
          <w:rFonts w:ascii="Times New Roman" w:hAnsi="Times New Roman"/>
        </w:rPr>
        <w:t xml:space="preserve"> In a 2005 study</w:t>
      </w:r>
      <w:r>
        <w:rPr>
          <w:rFonts w:hint="eastAsia" w:ascii="Times New Roman" w:hAnsi="Times New Roman"/>
        </w:rPr>
        <w:t>,</w:t>
      </w:r>
      <w:r>
        <w:rPr>
          <w:rFonts w:ascii="Times New Roman" w:hAnsi="Times New Roman"/>
        </w:rPr>
        <w:t xml:space="preserve"> psychologist Laurence Steinberg of Temple University and his co-author</w:t>
      </w:r>
      <w:r>
        <w:rPr>
          <w:rFonts w:hint="eastAsia" w:ascii="Times New Roman" w:hAnsi="Times New Roman"/>
        </w:rPr>
        <w:t>,</w:t>
      </w:r>
      <w:r>
        <w:rPr>
          <w:rFonts w:ascii="Times New Roman" w:hAnsi="Times New Roman"/>
        </w:rPr>
        <w:t xml:space="preserve"> psychologist Margo Gardner</w:t>
      </w:r>
      <w:r>
        <w:rPr>
          <w:rFonts w:hint="eastAsia" w:ascii="Times New Roman" w:hAnsi="Times New Roman"/>
        </w:rPr>
        <w:t>,</w:t>
      </w:r>
      <w:r>
        <w:rPr>
          <w:rFonts w:ascii="Times New Roman" w:hAnsi="Times New Roman"/>
        </w:rPr>
        <w:t xml:space="preserve"> then at Temple</w:t>
      </w:r>
      <w:r>
        <w:rPr>
          <w:rFonts w:hint="eastAsia" w:ascii="Times New Roman" w:hAnsi="Times New Roman"/>
        </w:rPr>
        <w:t>,</w:t>
      </w:r>
      <w:r>
        <w:rPr>
          <w:rFonts w:ascii="Times New Roman" w:hAnsi="Times New Roman"/>
        </w:rPr>
        <w:t xml:space="preserve"> divided 306 people into three age groups</w:t>
      </w:r>
      <w:r>
        <w:rPr>
          <w:rFonts w:hint="eastAsia" w:ascii="Times New Roman" w:hAnsi="Times New Roman"/>
        </w:rPr>
        <w:t>:</w:t>
      </w:r>
      <w:r>
        <w:rPr>
          <w:rFonts w:ascii="Times New Roman" w:hAnsi="Times New Roman"/>
        </w:rPr>
        <w:t xml:space="preserve"> young adolescents</w:t>
      </w:r>
      <w:r>
        <w:rPr>
          <w:rFonts w:hint="eastAsia" w:ascii="Times New Roman" w:hAnsi="Times New Roman"/>
        </w:rPr>
        <w:t>,</w:t>
      </w:r>
      <w:r>
        <w:rPr>
          <w:rFonts w:ascii="Times New Roman" w:hAnsi="Times New Roman"/>
        </w:rPr>
        <w:t xml:space="preserve"> with a mean age of 14</w:t>
      </w:r>
      <w:r>
        <w:rPr>
          <w:rFonts w:hint="eastAsia" w:ascii="Times New Roman" w:hAnsi="Times New Roman"/>
        </w:rPr>
        <w:t>;</w:t>
      </w:r>
      <w:r>
        <w:rPr>
          <w:rFonts w:ascii="Times New Roman" w:hAnsi="Times New Roman"/>
        </w:rPr>
        <w:t xml:space="preserve"> older adolescents</w:t>
      </w:r>
      <w:r>
        <w:rPr>
          <w:rFonts w:hint="eastAsia" w:ascii="Times New Roman" w:hAnsi="Times New Roman"/>
        </w:rPr>
        <w:t>,</w:t>
      </w:r>
      <w:r>
        <w:rPr>
          <w:rFonts w:ascii="Times New Roman" w:hAnsi="Times New Roman"/>
        </w:rPr>
        <w:t xml:space="preserve"> with a mean age of 19</w:t>
      </w:r>
      <w:r>
        <w:rPr>
          <w:rFonts w:hint="eastAsia" w:ascii="Times New Roman" w:hAnsi="Times New Roman"/>
        </w:rPr>
        <w:t>;</w:t>
      </w:r>
      <w:r>
        <w:rPr>
          <w:rFonts w:ascii="Times New Roman" w:hAnsi="Times New Roman"/>
        </w:rPr>
        <w:t xml:space="preserve"> and adults</w:t>
      </w:r>
      <w:r>
        <w:rPr>
          <w:rFonts w:hint="eastAsia" w:ascii="Times New Roman" w:hAnsi="Times New Roman"/>
        </w:rPr>
        <w:t>,</w:t>
      </w:r>
      <w:r>
        <w:rPr>
          <w:rFonts w:ascii="Times New Roman" w:hAnsi="Times New Roman"/>
        </w:rPr>
        <w:t xml:space="preserve"> aged 24 and older</w:t>
      </w:r>
      <w:r>
        <w:rPr>
          <w:rFonts w:hint="eastAsia" w:ascii="Times New Roman" w:hAnsi="Times New Roman"/>
        </w:rPr>
        <w:t>.</w:t>
      </w:r>
      <w:r>
        <w:rPr>
          <w:rFonts w:ascii="Times New Roman" w:hAnsi="Times New Roman"/>
        </w:rPr>
        <w:t xml:space="preserve"> Subjects played a computerized driving game in which the player must avoid crashing into a wall that materializes</w:t>
      </w:r>
      <w:r>
        <w:rPr>
          <w:rFonts w:hint="eastAsia" w:ascii="Times New Roman" w:hAnsi="Times New Roman"/>
        </w:rPr>
        <w:t>,</w:t>
      </w:r>
      <w:r>
        <w:rPr>
          <w:rFonts w:ascii="Times New Roman" w:hAnsi="Times New Roman"/>
        </w:rPr>
        <w:t xml:space="preserve"> without warning</w:t>
      </w:r>
      <w:r>
        <w:rPr>
          <w:rFonts w:hint="eastAsia" w:ascii="Times New Roman" w:hAnsi="Times New Roman"/>
        </w:rPr>
        <w:t>,</w:t>
      </w:r>
      <w:r>
        <w:rPr>
          <w:rFonts w:ascii="Times New Roman" w:hAnsi="Times New Roman"/>
        </w:rPr>
        <w:t xml:space="preserve"> on the roadway</w:t>
      </w:r>
      <w:r>
        <w:rPr>
          <w:rFonts w:hint="eastAsia" w:ascii="Times New Roman" w:hAnsi="Times New Roman"/>
        </w:rPr>
        <w:t>.</w:t>
      </w:r>
      <w:r>
        <w:rPr>
          <w:rFonts w:ascii="Times New Roman" w:hAnsi="Times New Roman"/>
        </w:rPr>
        <w:t xml:space="preserve"> Steinberg and Gardner randomly assigned some participants to play alone or with two same-age peers looking on</w:t>
      </w:r>
      <w:r>
        <w:rPr>
          <w:rFonts w:hint="eastAsia" w:ascii="Times New Roman" w:hAnsi="Times New Roman"/>
        </w:rPr>
        <w:t>.</w:t>
      </w:r>
    </w:p>
    <w:p>
      <w:pPr>
        <w:rPr>
          <w:rFonts w:ascii="Times New Roman" w:hAnsi="Times New Roman"/>
        </w:rPr>
      </w:pPr>
      <w:r>
        <w:rPr>
          <w:rFonts w:ascii="Times New Roman" w:hAnsi="Times New Roman"/>
        </w:rPr>
        <w:t>　　C</w:t>
      </w:r>
      <w:r>
        <w:rPr>
          <w:rFonts w:hint="eastAsia" w:ascii="Times New Roman" w:hAnsi="Times New Roman"/>
        </w:rPr>
        <w:t>.</w:t>
      </w:r>
      <w:r>
        <w:rPr>
          <w:rFonts w:ascii="Times New Roman" w:hAnsi="Times New Roman"/>
        </w:rPr>
        <w:t xml:space="preserve"> Older adolescents scored about 50 percent higher on an index of risky driving when their peers were in the room—and the driving of early adolescents was fully twice as reckless when other young teens were around</w:t>
      </w:r>
      <w:r>
        <w:rPr>
          <w:rFonts w:hint="eastAsia" w:ascii="Times New Roman" w:hAnsi="Times New Roman"/>
        </w:rPr>
        <w:t>.</w:t>
      </w:r>
      <w:r>
        <w:rPr>
          <w:rFonts w:ascii="Times New Roman" w:hAnsi="Times New Roman"/>
        </w:rPr>
        <w:t xml:space="preserve"> In contrast</w:t>
      </w:r>
      <w:r>
        <w:rPr>
          <w:rFonts w:hint="eastAsia" w:ascii="Times New Roman" w:hAnsi="Times New Roman"/>
        </w:rPr>
        <w:t>,</w:t>
      </w:r>
      <w:r>
        <w:rPr>
          <w:rFonts w:ascii="Times New Roman" w:hAnsi="Times New Roman"/>
        </w:rPr>
        <w:t xml:space="preserve"> adults behaved in similar ways regardless of whether they were on their own or observed by others</w:t>
      </w:r>
      <w:r>
        <w:rPr>
          <w:rFonts w:hint="eastAsia" w:ascii="Times New Roman" w:hAnsi="Times New Roman"/>
        </w:rPr>
        <w:t>.</w:t>
      </w:r>
      <w:r>
        <w:rPr>
          <w:rFonts w:ascii="Times New Roman" w:hAnsi="Times New Roman"/>
        </w:rPr>
        <w:t xml:space="preserve"> “The presence of peers makes adolescents and youth</w:t>
      </w:r>
      <w:r>
        <w:rPr>
          <w:rFonts w:hint="eastAsia" w:ascii="Times New Roman" w:hAnsi="Times New Roman"/>
        </w:rPr>
        <w:t>,</w:t>
      </w:r>
      <w:r>
        <w:rPr>
          <w:rFonts w:ascii="Times New Roman" w:hAnsi="Times New Roman"/>
        </w:rPr>
        <w:t xml:space="preserve"> but not adults</w:t>
      </w:r>
      <w:r>
        <w:rPr>
          <w:rFonts w:hint="eastAsia" w:ascii="Times New Roman" w:hAnsi="Times New Roman"/>
        </w:rPr>
        <w:t>,</w:t>
      </w:r>
      <w:r>
        <w:rPr>
          <w:rFonts w:ascii="Times New Roman" w:hAnsi="Times New Roman"/>
        </w:rPr>
        <w:t xml:space="preserve"> more likely to take risks</w:t>
      </w:r>
      <w:r>
        <w:rPr>
          <w:rFonts w:hint="eastAsia" w:ascii="Times New Roman" w:hAnsi="Times New Roman"/>
        </w:rPr>
        <w:t>,</w:t>
      </w:r>
      <w:r>
        <w:rPr>
          <w:rFonts w:ascii="Times New Roman" w:hAnsi="Times New Roman"/>
        </w:rPr>
        <w:t>” Steinberg and Gardner concluded</w:t>
      </w:r>
      <w:r>
        <w:rPr>
          <w:rFonts w:hint="eastAsia" w:ascii="Times New Roman" w:hAnsi="Times New Roman"/>
        </w:rPr>
        <w:t>.</w:t>
      </w:r>
    </w:p>
    <w:p>
      <w:pPr>
        <w:rPr>
          <w:rFonts w:ascii="Times New Roman" w:hAnsi="Times New Roman"/>
        </w:rPr>
      </w:pPr>
      <w:r>
        <w:rPr>
          <w:rFonts w:ascii="Times New Roman" w:hAnsi="Times New Roman"/>
        </w:rPr>
        <w:t>　　D</w:t>
      </w:r>
      <w:r>
        <w:rPr>
          <w:rFonts w:hint="eastAsia" w:ascii="Times New Roman" w:hAnsi="Times New Roman"/>
        </w:rPr>
        <w:t>.</w:t>
      </w:r>
      <w:r>
        <w:rPr>
          <w:rFonts w:ascii="Times New Roman" w:hAnsi="Times New Roman"/>
        </w:rPr>
        <w:t xml:space="preserve"> Yet in the years following the publication of this study</w:t>
      </w:r>
      <w:r>
        <w:rPr>
          <w:rFonts w:hint="eastAsia" w:ascii="Times New Roman" w:hAnsi="Times New Roman"/>
        </w:rPr>
        <w:t>,</w:t>
      </w:r>
      <w:r>
        <w:rPr>
          <w:rFonts w:ascii="Times New Roman" w:hAnsi="Times New Roman"/>
        </w:rPr>
        <w:t xml:space="preserve"> Steinberg began to believe that this interpretation did not capture the whole picture</w:t>
      </w:r>
      <w:r>
        <w:rPr>
          <w:rFonts w:hint="eastAsia" w:ascii="Times New Roman" w:hAnsi="Times New Roman"/>
        </w:rPr>
        <w:t>.</w:t>
      </w:r>
      <w:r>
        <w:rPr>
          <w:rFonts w:ascii="Times New Roman" w:hAnsi="Times New Roman"/>
        </w:rPr>
        <w:t xml:space="preserve"> As he and other researchers examined the question of why teens were more apt to take risks in the company of other teenagers</w:t>
      </w:r>
      <w:r>
        <w:rPr>
          <w:rFonts w:hint="eastAsia" w:ascii="Times New Roman" w:hAnsi="Times New Roman"/>
        </w:rPr>
        <w:t>,</w:t>
      </w:r>
      <w:r>
        <w:rPr>
          <w:rFonts w:ascii="Times New Roman" w:hAnsi="Times New Roman"/>
        </w:rPr>
        <w:t xml:space="preserve"> they came to suspect that a crowd‘s influence need not always be negative</w:t>
      </w:r>
      <w:r>
        <w:rPr>
          <w:rFonts w:hint="eastAsia" w:ascii="Times New Roman" w:hAnsi="Times New Roman"/>
        </w:rPr>
        <w:t>.</w:t>
      </w:r>
      <w:r>
        <w:rPr>
          <w:rFonts w:ascii="Times New Roman" w:hAnsi="Times New Roman"/>
        </w:rPr>
        <w:t xml:space="preserve"> Now some experts are proposing that we should take advantage of the teen brain’s keen sensitivity to the presence of friends and leverage it to improve education</w:t>
      </w:r>
      <w:r>
        <w:rPr>
          <w:rFonts w:hint="eastAsia" w:ascii="Times New Roman" w:hAnsi="Times New Roman"/>
        </w:rPr>
        <w:t>.</w:t>
      </w:r>
    </w:p>
    <w:p>
      <w:pPr>
        <w:rPr>
          <w:rFonts w:ascii="Times New Roman" w:hAnsi="Times New Roman"/>
        </w:rPr>
      </w:pPr>
      <w:r>
        <w:rPr>
          <w:rFonts w:ascii="Times New Roman" w:hAnsi="Times New Roman"/>
        </w:rPr>
        <w:t>　　E</w:t>
      </w:r>
      <w:r>
        <w:rPr>
          <w:rFonts w:hint="eastAsia" w:ascii="Times New Roman" w:hAnsi="Times New Roman"/>
        </w:rPr>
        <w:t>.</w:t>
      </w:r>
      <w:r>
        <w:rPr>
          <w:rFonts w:ascii="Times New Roman" w:hAnsi="Times New Roman"/>
        </w:rPr>
        <w:t xml:space="preserve"> In a 2011 study</w:t>
      </w:r>
      <w:r>
        <w:rPr>
          <w:rFonts w:hint="eastAsia" w:ascii="Times New Roman" w:hAnsi="Times New Roman"/>
        </w:rPr>
        <w:t>,</w:t>
      </w:r>
      <w:r>
        <w:rPr>
          <w:rFonts w:ascii="Times New Roman" w:hAnsi="Times New Roman"/>
        </w:rPr>
        <w:t xml:space="preserve"> Steinberg and his colleagues turned to functional MRI （磁共振） to investigate how the presence of peers affects the activity in the adolescent brain</w:t>
      </w:r>
      <w:r>
        <w:rPr>
          <w:rFonts w:hint="eastAsia" w:ascii="Times New Roman" w:hAnsi="Times New Roman"/>
        </w:rPr>
        <w:t>.</w:t>
      </w:r>
      <w:r>
        <w:rPr>
          <w:rFonts w:ascii="Times New Roman" w:hAnsi="Times New Roman"/>
        </w:rPr>
        <w:t xml:space="preserve"> They scanned the brains of 40 teens and adults who were playing a virtual driving game designed to test whether players would brake at a yellow light or speed on through the crossroad</w:t>
      </w:r>
      <w:r>
        <w:rPr>
          <w:rFonts w:hint="eastAsia" w:ascii="Times New Roman" w:hAnsi="Times New Roman"/>
        </w:rPr>
        <w:t>.</w:t>
      </w:r>
    </w:p>
    <w:p>
      <w:pPr>
        <w:rPr>
          <w:rFonts w:ascii="Times New Roman" w:hAnsi="Times New Roman"/>
        </w:rPr>
      </w:pPr>
      <w:r>
        <w:rPr>
          <w:rFonts w:ascii="Times New Roman" w:hAnsi="Times New Roman"/>
        </w:rPr>
        <w:t>　　F</w:t>
      </w:r>
      <w:r>
        <w:rPr>
          <w:rFonts w:hint="eastAsia" w:ascii="Times New Roman" w:hAnsi="Times New Roman"/>
        </w:rPr>
        <w:t>.</w:t>
      </w:r>
      <w:r>
        <w:rPr>
          <w:rFonts w:ascii="Times New Roman" w:hAnsi="Times New Roman"/>
        </w:rPr>
        <w:t xml:space="preserve"> The brains of teenagers</w:t>
      </w:r>
      <w:r>
        <w:rPr>
          <w:rFonts w:hint="eastAsia" w:ascii="Times New Roman" w:hAnsi="Times New Roman"/>
        </w:rPr>
        <w:t>,</w:t>
      </w:r>
      <w:r>
        <w:rPr>
          <w:rFonts w:ascii="Times New Roman" w:hAnsi="Times New Roman"/>
        </w:rPr>
        <w:t xml:space="preserve"> but not adults</w:t>
      </w:r>
      <w:r>
        <w:rPr>
          <w:rFonts w:hint="eastAsia" w:ascii="Times New Roman" w:hAnsi="Times New Roman"/>
        </w:rPr>
        <w:t>,</w:t>
      </w:r>
      <w:r>
        <w:rPr>
          <w:rFonts w:ascii="Times New Roman" w:hAnsi="Times New Roman"/>
        </w:rPr>
        <w:t xml:space="preserve"> showed greater activity in two regions associated with rewards when they were being observed by same-age peers than when alone</w:t>
      </w:r>
      <w:r>
        <w:rPr>
          <w:rFonts w:hint="eastAsia" w:ascii="Times New Roman" w:hAnsi="Times New Roman"/>
        </w:rPr>
        <w:t>.</w:t>
      </w:r>
      <w:r>
        <w:rPr>
          <w:rFonts w:ascii="Times New Roman" w:hAnsi="Times New Roman"/>
        </w:rPr>
        <w:t xml:space="preserve"> In other words</w:t>
      </w:r>
      <w:r>
        <w:rPr>
          <w:rFonts w:hint="eastAsia" w:ascii="Times New Roman" w:hAnsi="Times New Roman"/>
        </w:rPr>
        <w:t>,</w:t>
      </w:r>
      <w:r>
        <w:rPr>
          <w:rFonts w:ascii="Times New Roman" w:hAnsi="Times New Roman"/>
        </w:rPr>
        <w:t xml:space="preserve"> rewards are more intense for teens when they are with peers</w:t>
      </w:r>
      <w:r>
        <w:rPr>
          <w:rFonts w:hint="eastAsia" w:ascii="Times New Roman" w:hAnsi="Times New Roman"/>
        </w:rPr>
        <w:t>,</w:t>
      </w:r>
      <w:r>
        <w:rPr>
          <w:rFonts w:ascii="Times New Roman" w:hAnsi="Times New Roman"/>
        </w:rPr>
        <w:t xml:space="preserve"> which motivates them to pursue higher-risk experiences that might bring a big payoff （such as the thrill of just making the light before it turns red）</w:t>
      </w:r>
      <w:r>
        <w:rPr>
          <w:rFonts w:hint="eastAsia" w:ascii="Times New Roman" w:hAnsi="Times New Roman"/>
        </w:rPr>
        <w:t>.</w:t>
      </w:r>
      <w:r>
        <w:rPr>
          <w:rFonts w:ascii="Times New Roman" w:hAnsi="Times New Roman"/>
        </w:rPr>
        <w:t xml:space="preserve"> But Steinberg suspected this tendency could also have its advantages</w:t>
      </w:r>
      <w:r>
        <w:rPr>
          <w:rFonts w:hint="eastAsia" w:ascii="Times New Roman" w:hAnsi="Times New Roman"/>
        </w:rPr>
        <w:t>.</w:t>
      </w:r>
      <w:r>
        <w:rPr>
          <w:rFonts w:ascii="Times New Roman" w:hAnsi="Times New Roman"/>
        </w:rPr>
        <w:t xml:space="preserve"> In his latest experiment</w:t>
      </w:r>
      <w:r>
        <w:rPr>
          <w:rFonts w:hint="eastAsia" w:ascii="Times New Roman" w:hAnsi="Times New Roman"/>
        </w:rPr>
        <w:t>,</w:t>
      </w:r>
      <w:r>
        <w:rPr>
          <w:rFonts w:ascii="Times New Roman" w:hAnsi="Times New Roman"/>
        </w:rPr>
        <w:t xml:space="preserve"> published online in August</w:t>
      </w:r>
      <w:r>
        <w:rPr>
          <w:rFonts w:hint="eastAsia" w:ascii="Times New Roman" w:hAnsi="Times New Roman"/>
        </w:rPr>
        <w:t>,</w:t>
      </w:r>
      <w:r>
        <w:rPr>
          <w:rFonts w:ascii="Times New Roman" w:hAnsi="Times New Roman"/>
        </w:rPr>
        <w:t xml:space="preserve"> Steinberg and his colleagues used a computerized version of a card game called the Iowa Gambling Task to investigate how the presence of peers affects the way young people gather and apply information</w:t>
      </w:r>
      <w:r>
        <w:rPr>
          <w:rFonts w:hint="eastAsia" w:ascii="Times New Roman" w:hAnsi="Times New Roman"/>
        </w:rPr>
        <w:t>.</w:t>
      </w:r>
    </w:p>
    <w:p>
      <w:pPr>
        <w:rPr>
          <w:rFonts w:ascii="Times New Roman" w:hAnsi="Times New Roman"/>
        </w:rPr>
      </w:pPr>
      <w:r>
        <w:rPr>
          <w:rFonts w:ascii="Times New Roman" w:hAnsi="Times New Roman"/>
        </w:rPr>
        <w:t>　　G</w:t>
      </w:r>
      <w:r>
        <w:rPr>
          <w:rFonts w:hint="eastAsia" w:ascii="Times New Roman" w:hAnsi="Times New Roman"/>
        </w:rPr>
        <w:t>.</w:t>
      </w:r>
      <w:r>
        <w:rPr>
          <w:rFonts w:ascii="Times New Roman" w:hAnsi="Times New Roman"/>
        </w:rPr>
        <w:t xml:space="preserve"> The results</w:t>
      </w:r>
      <w:r>
        <w:rPr>
          <w:rFonts w:hint="eastAsia" w:ascii="Times New Roman" w:hAnsi="Times New Roman"/>
        </w:rPr>
        <w:t>:</w:t>
      </w:r>
      <w:r>
        <w:rPr>
          <w:rFonts w:ascii="Times New Roman" w:hAnsi="Times New Roman"/>
        </w:rPr>
        <w:t xml:space="preserve"> Teens who played the Iowa Gambling Task under the eyes of fellow adolescents engaged in more exploratory behavior</w:t>
      </w:r>
      <w:r>
        <w:rPr>
          <w:rFonts w:hint="eastAsia" w:ascii="Times New Roman" w:hAnsi="Times New Roman"/>
        </w:rPr>
        <w:t>,</w:t>
      </w:r>
      <w:r>
        <w:rPr>
          <w:rFonts w:ascii="Times New Roman" w:hAnsi="Times New Roman"/>
        </w:rPr>
        <w:t xml:space="preserve"> learned faster from both positive and negative outcomes</w:t>
      </w:r>
      <w:r>
        <w:rPr>
          <w:rFonts w:hint="eastAsia" w:ascii="Times New Roman" w:hAnsi="Times New Roman"/>
        </w:rPr>
        <w:t>,</w:t>
      </w:r>
      <w:r>
        <w:rPr>
          <w:rFonts w:ascii="Times New Roman" w:hAnsi="Times New Roman"/>
        </w:rPr>
        <w:t xml:space="preserve"> and achieved better performance on the task than those who played in solitude</w:t>
      </w:r>
      <w:r>
        <w:rPr>
          <w:rFonts w:hint="eastAsia" w:ascii="Times New Roman" w:hAnsi="Times New Roman"/>
        </w:rPr>
        <w:t>.</w:t>
      </w:r>
      <w:r>
        <w:rPr>
          <w:rFonts w:ascii="Times New Roman" w:hAnsi="Times New Roman"/>
        </w:rPr>
        <w:t xml:space="preserve"> “What our study suggests is that teenagers learn more quickly and more effectively when their peers are present than when they‘re on their own</w:t>
      </w:r>
      <w:r>
        <w:rPr>
          <w:rFonts w:hint="eastAsia" w:ascii="Times New Roman" w:hAnsi="Times New Roman"/>
        </w:rPr>
        <w:t>,</w:t>
      </w:r>
      <w:r>
        <w:rPr>
          <w:rFonts w:ascii="Times New Roman" w:hAnsi="Times New Roman"/>
        </w:rPr>
        <w:t>” Steinberg says</w:t>
      </w:r>
      <w:r>
        <w:rPr>
          <w:rFonts w:hint="eastAsia" w:ascii="Times New Roman" w:hAnsi="Times New Roman"/>
        </w:rPr>
        <w:t>.</w:t>
      </w:r>
      <w:r>
        <w:rPr>
          <w:rFonts w:ascii="Times New Roman" w:hAnsi="Times New Roman"/>
        </w:rPr>
        <w:t xml:space="preserve"> And this finding could have important implications for how we think about educating adolescents</w:t>
      </w:r>
      <w:r>
        <w:rPr>
          <w:rFonts w:hint="eastAsia" w:ascii="Times New Roman" w:hAnsi="Times New Roman"/>
        </w:rPr>
        <w:t>.</w:t>
      </w:r>
    </w:p>
    <w:p>
      <w:pPr>
        <w:rPr>
          <w:rFonts w:ascii="Times New Roman" w:hAnsi="Times New Roman"/>
        </w:rPr>
      </w:pPr>
      <w:r>
        <w:rPr>
          <w:rFonts w:ascii="Times New Roman" w:hAnsi="Times New Roman"/>
        </w:rPr>
        <w:t>　　H</w:t>
      </w:r>
      <w:r>
        <w:rPr>
          <w:rFonts w:hint="eastAsia" w:ascii="Times New Roman" w:hAnsi="Times New Roman"/>
        </w:rPr>
        <w:t>.</w:t>
      </w:r>
      <w:r>
        <w:rPr>
          <w:rFonts w:ascii="Times New Roman" w:hAnsi="Times New Roman"/>
        </w:rPr>
        <w:t xml:space="preserve"> Matthew D</w:t>
      </w:r>
      <w:r>
        <w:rPr>
          <w:rFonts w:hint="eastAsia" w:ascii="Times New Roman" w:hAnsi="Times New Roman"/>
        </w:rPr>
        <w:t>.</w:t>
      </w:r>
      <w:r>
        <w:rPr>
          <w:rFonts w:ascii="Times New Roman" w:hAnsi="Times New Roman"/>
        </w:rPr>
        <w:t xml:space="preserve"> Lieberman</w:t>
      </w:r>
      <w:r>
        <w:rPr>
          <w:rFonts w:hint="eastAsia" w:ascii="Times New Roman" w:hAnsi="Times New Roman"/>
        </w:rPr>
        <w:t>,</w:t>
      </w:r>
      <w:r>
        <w:rPr>
          <w:rFonts w:ascii="Times New Roman" w:hAnsi="Times New Roman"/>
        </w:rPr>
        <w:t xml:space="preserve"> a social cognitive neuroscientist at the University of California</w:t>
      </w:r>
      <w:r>
        <w:rPr>
          <w:rFonts w:hint="eastAsia" w:ascii="Times New Roman" w:hAnsi="Times New Roman"/>
        </w:rPr>
        <w:t>,</w:t>
      </w:r>
      <w:r>
        <w:rPr>
          <w:rFonts w:ascii="Times New Roman" w:hAnsi="Times New Roman"/>
        </w:rPr>
        <w:t xml:space="preserve"> Los Angeles</w:t>
      </w:r>
      <w:r>
        <w:rPr>
          <w:rFonts w:hint="eastAsia" w:ascii="Times New Roman" w:hAnsi="Times New Roman"/>
        </w:rPr>
        <w:t>,</w:t>
      </w:r>
      <w:r>
        <w:rPr>
          <w:rFonts w:ascii="Times New Roman" w:hAnsi="Times New Roman"/>
        </w:rPr>
        <w:t xml:space="preserve"> and author of the 2013 book Social</w:t>
      </w:r>
      <w:r>
        <w:rPr>
          <w:rFonts w:hint="eastAsia" w:ascii="Times New Roman" w:hAnsi="Times New Roman"/>
        </w:rPr>
        <w:t>:</w:t>
      </w:r>
      <w:r>
        <w:rPr>
          <w:rFonts w:ascii="Times New Roman" w:hAnsi="Times New Roman"/>
        </w:rPr>
        <w:t xml:space="preserve"> Why Our Brains Are Wired to Connect， suspects that the human brain is especially adept at learning socially salient information</w:t>
      </w:r>
      <w:r>
        <w:rPr>
          <w:rFonts w:hint="eastAsia" w:ascii="Times New Roman" w:hAnsi="Times New Roman"/>
        </w:rPr>
        <w:t>.</w:t>
      </w:r>
      <w:r>
        <w:rPr>
          <w:rFonts w:ascii="Times New Roman" w:hAnsi="Times New Roman"/>
        </w:rPr>
        <w:t xml:space="preserve"> He points to a classic 2004 study in which psychologists at Dartmouth College and Harvard University used functional MRI to track brain activity in 17 young men as they listened to descriptions of people while concentrating on either socially relevant cues （for example</w:t>
      </w:r>
      <w:r>
        <w:rPr>
          <w:rFonts w:hint="eastAsia" w:ascii="Times New Roman" w:hAnsi="Times New Roman"/>
        </w:rPr>
        <w:t>,</w:t>
      </w:r>
      <w:r>
        <w:rPr>
          <w:rFonts w:ascii="Times New Roman" w:hAnsi="Times New Roman"/>
        </w:rPr>
        <w:t xml:space="preserve"> trying to form an impression of a person based on the description） or more socially neutral information （such as noting the order of details in the description）</w:t>
      </w:r>
      <w:r>
        <w:rPr>
          <w:rFonts w:hint="eastAsia" w:ascii="Times New Roman" w:hAnsi="Times New Roman"/>
        </w:rPr>
        <w:t>.</w:t>
      </w:r>
      <w:r>
        <w:rPr>
          <w:rFonts w:ascii="Times New Roman" w:hAnsi="Times New Roman"/>
        </w:rPr>
        <w:t>The descriptions were the same in each condition</w:t>
      </w:r>
      <w:r>
        <w:rPr>
          <w:rFonts w:hint="eastAsia" w:ascii="Times New Roman" w:hAnsi="Times New Roman"/>
        </w:rPr>
        <w:t>,</w:t>
      </w:r>
      <w:r>
        <w:rPr>
          <w:rFonts w:ascii="Times New Roman" w:hAnsi="Times New Roman"/>
        </w:rPr>
        <w:t xml:space="preserve"> but people could better remember these statements when given a social motivation</w:t>
      </w:r>
      <w:r>
        <w:rPr>
          <w:rFonts w:hint="eastAsia" w:ascii="Times New Roman" w:hAnsi="Times New Roman"/>
        </w:rPr>
        <w:t>.</w:t>
      </w:r>
    </w:p>
    <w:p>
      <w:pPr>
        <w:rPr>
          <w:rFonts w:ascii="Times New Roman" w:hAnsi="Times New Roman"/>
        </w:rPr>
      </w:pPr>
      <w:r>
        <w:rPr>
          <w:rFonts w:ascii="Times New Roman" w:hAnsi="Times New Roman"/>
        </w:rPr>
        <w:t>　　I</w:t>
      </w:r>
      <w:r>
        <w:rPr>
          <w:rFonts w:hint="eastAsia" w:ascii="Times New Roman" w:hAnsi="Times New Roman"/>
        </w:rPr>
        <w:t>.</w:t>
      </w:r>
      <w:r>
        <w:rPr>
          <w:rFonts w:ascii="Times New Roman" w:hAnsi="Times New Roman"/>
        </w:rPr>
        <w:t xml:space="preserve"> The study also found that when subjects thought about and later recalled descriptions in terms of their informational content</w:t>
      </w:r>
      <w:r>
        <w:rPr>
          <w:rFonts w:hint="eastAsia" w:ascii="Times New Roman" w:hAnsi="Times New Roman"/>
        </w:rPr>
        <w:t>,</w:t>
      </w:r>
      <w:r>
        <w:rPr>
          <w:rFonts w:ascii="Times New Roman" w:hAnsi="Times New Roman"/>
        </w:rPr>
        <w:t xml:space="preserve"> regions associated with factual memory</w:t>
      </w:r>
      <w:r>
        <w:rPr>
          <w:rFonts w:hint="eastAsia" w:ascii="Times New Roman" w:hAnsi="Times New Roman"/>
        </w:rPr>
        <w:t>,</w:t>
      </w:r>
      <w:r>
        <w:rPr>
          <w:rFonts w:ascii="Times New Roman" w:hAnsi="Times New Roman"/>
        </w:rPr>
        <w:t xml:space="preserve"> such as the medial temporal lobe</w:t>
      </w:r>
      <w:r>
        <w:rPr>
          <w:rFonts w:hint="eastAsia" w:ascii="Times New Roman" w:hAnsi="Times New Roman"/>
        </w:rPr>
        <w:t>,</w:t>
      </w:r>
      <w:r>
        <w:rPr>
          <w:rFonts w:ascii="Times New Roman" w:hAnsi="Times New Roman"/>
        </w:rPr>
        <w:t xml:space="preserve"> became active</w:t>
      </w:r>
      <w:r>
        <w:rPr>
          <w:rFonts w:hint="eastAsia" w:ascii="Times New Roman" w:hAnsi="Times New Roman"/>
        </w:rPr>
        <w:t>.</w:t>
      </w:r>
      <w:r>
        <w:rPr>
          <w:rFonts w:ascii="Times New Roman" w:hAnsi="Times New Roman"/>
        </w:rPr>
        <w:t xml:space="preserve"> But thinking about or remembering descriptions in terms of their social meaning activated the dorsomedial prefrontal cortex—part of the brain‘s social network—even as traditional memory regions registered low levels of activity</w:t>
      </w:r>
      <w:r>
        <w:rPr>
          <w:rFonts w:hint="eastAsia" w:ascii="Times New Roman" w:hAnsi="Times New Roman"/>
        </w:rPr>
        <w:t>.</w:t>
      </w:r>
      <w:r>
        <w:rPr>
          <w:rFonts w:ascii="Times New Roman" w:hAnsi="Times New Roman"/>
        </w:rPr>
        <w:t xml:space="preserve"> More recently</w:t>
      </w:r>
      <w:r>
        <w:rPr>
          <w:rFonts w:hint="eastAsia" w:ascii="Times New Roman" w:hAnsi="Times New Roman"/>
        </w:rPr>
        <w:t>,</w:t>
      </w:r>
      <w:r>
        <w:rPr>
          <w:rFonts w:ascii="Times New Roman" w:hAnsi="Times New Roman"/>
        </w:rPr>
        <w:t xml:space="preserve"> as he reported in a 2012 review</w:t>
      </w:r>
      <w:r>
        <w:rPr>
          <w:rFonts w:hint="eastAsia" w:ascii="Times New Roman" w:hAnsi="Times New Roman"/>
        </w:rPr>
        <w:t>,</w:t>
      </w:r>
      <w:r>
        <w:rPr>
          <w:rFonts w:ascii="Times New Roman" w:hAnsi="Times New Roman"/>
        </w:rPr>
        <w:t xml:space="preserve"> Lieberman has discovered that this region may be part of a distinct network involved in socially motivated learning and memory</w:t>
      </w:r>
      <w:r>
        <w:rPr>
          <w:rFonts w:hint="eastAsia" w:ascii="Times New Roman" w:hAnsi="Times New Roman"/>
        </w:rPr>
        <w:t>.</w:t>
      </w:r>
      <w:r>
        <w:rPr>
          <w:rFonts w:ascii="Times New Roman" w:hAnsi="Times New Roman"/>
        </w:rPr>
        <w:t xml:space="preserve"> Such findings</w:t>
      </w:r>
      <w:r>
        <w:rPr>
          <w:rFonts w:hint="eastAsia" w:ascii="Times New Roman" w:hAnsi="Times New Roman"/>
        </w:rPr>
        <w:t>,</w:t>
      </w:r>
      <w:r>
        <w:rPr>
          <w:rFonts w:ascii="Times New Roman" w:hAnsi="Times New Roman"/>
        </w:rPr>
        <w:t xml:space="preserve"> he says</w:t>
      </w:r>
      <w:r>
        <w:rPr>
          <w:rFonts w:hint="eastAsia" w:ascii="Times New Roman" w:hAnsi="Times New Roman"/>
        </w:rPr>
        <w:t>,</w:t>
      </w:r>
      <w:r>
        <w:rPr>
          <w:rFonts w:ascii="Times New Roman" w:hAnsi="Times New Roman"/>
        </w:rPr>
        <w:t xml:space="preserve"> suggest that “this network can be called on to process and store the kind of information taught in school—potentially giving students access to a range of untapped mental powers</w:t>
      </w:r>
      <w:r>
        <w:rPr>
          <w:rFonts w:hint="eastAsia" w:ascii="Times New Roman" w:hAnsi="Times New Roman"/>
        </w:rPr>
        <w:t>.</w:t>
      </w:r>
      <w:r>
        <w:rPr>
          <w:rFonts w:ascii="Times New Roman" w:hAnsi="Times New Roman"/>
        </w:rPr>
        <w:t>”</w:t>
      </w:r>
    </w:p>
    <w:p>
      <w:pPr>
        <w:rPr>
          <w:rFonts w:ascii="Times New Roman" w:hAnsi="Times New Roman"/>
        </w:rPr>
      </w:pPr>
      <w:r>
        <w:rPr>
          <w:rFonts w:ascii="Times New Roman" w:hAnsi="Times New Roman"/>
        </w:rPr>
        <w:t>　　J</w:t>
      </w:r>
      <w:r>
        <w:rPr>
          <w:rFonts w:hint="eastAsia" w:ascii="Times New Roman" w:hAnsi="Times New Roman"/>
        </w:rPr>
        <w:t>.</w:t>
      </w:r>
      <w:r>
        <w:rPr>
          <w:rFonts w:ascii="Times New Roman" w:hAnsi="Times New Roman"/>
        </w:rPr>
        <w:t xml:space="preserve"> If humans are generally geared to recall details about one another</w:t>
      </w:r>
      <w:r>
        <w:rPr>
          <w:rFonts w:hint="eastAsia" w:ascii="Times New Roman" w:hAnsi="Times New Roman"/>
        </w:rPr>
        <w:t>,</w:t>
      </w:r>
      <w:r>
        <w:rPr>
          <w:rFonts w:ascii="Times New Roman" w:hAnsi="Times New Roman"/>
        </w:rPr>
        <w:t xml:space="preserve"> this pattern is probably even more powerful among teenagers who are </w:t>
      </w:r>
      <w:r>
        <w:rPr>
          <w:rFonts w:hint="eastAsia" w:ascii="Times New Roman" w:hAnsi="Times New Roman"/>
        </w:rPr>
        <w:t xml:space="preserve">very </w:t>
      </w:r>
      <w:r>
        <w:rPr>
          <w:rFonts w:ascii="Times New Roman" w:hAnsi="Times New Roman"/>
        </w:rPr>
        <w:t xml:space="preserve">attentive to social </w:t>
      </w:r>
      <w:r>
        <w:rPr>
          <w:rFonts w:hint="eastAsia" w:ascii="Times New Roman" w:hAnsi="Times New Roman"/>
        </w:rPr>
        <w:t>details:</w:t>
      </w:r>
      <w:r>
        <w:rPr>
          <w:rFonts w:ascii="Times New Roman" w:hAnsi="Times New Roman"/>
        </w:rPr>
        <w:t xml:space="preserve"> who is in</w:t>
      </w:r>
      <w:r>
        <w:rPr>
          <w:rFonts w:hint="eastAsia" w:ascii="Times New Roman" w:hAnsi="Times New Roman"/>
        </w:rPr>
        <w:t>,</w:t>
      </w:r>
      <w:r>
        <w:rPr>
          <w:rFonts w:ascii="Times New Roman" w:hAnsi="Times New Roman"/>
        </w:rPr>
        <w:t xml:space="preserve"> who is out</w:t>
      </w:r>
      <w:r>
        <w:rPr>
          <w:rFonts w:hint="eastAsia" w:ascii="Times New Roman" w:hAnsi="Times New Roman"/>
        </w:rPr>
        <w:t>,</w:t>
      </w:r>
      <w:r>
        <w:rPr>
          <w:rFonts w:ascii="Times New Roman" w:hAnsi="Times New Roman"/>
        </w:rPr>
        <w:t xml:space="preserve"> who likes whom</w:t>
      </w:r>
      <w:r>
        <w:rPr>
          <w:rFonts w:hint="eastAsia" w:ascii="Times New Roman" w:hAnsi="Times New Roman"/>
        </w:rPr>
        <w:t>,</w:t>
      </w:r>
      <w:r>
        <w:rPr>
          <w:rFonts w:ascii="Times New Roman" w:hAnsi="Times New Roman"/>
        </w:rPr>
        <w:t xml:space="preserve"> who is mad at whom</w:t>
      </w:r>
      <w:r>
        <w:rPr>
          <w:rFonts w:hint="eastAsia" w:ascii="Times New Roman" w:hAnsi="Times New Roman"/>
        </w:rPr>
        <w:t>.</w:t>
      </w:r>
      <w:r>
        <w:rPr>
          <w:rFonts w:ascii="Times New Roman" w:hAnsi="Times New Roman"/>
        </w:rPr>
        <w:t xml:space="preserve"> Their penchant for social drama is not—or not only—a way of distracting themselves from their schoolwork or of driving adults crazy</w:t>
      </w:r>
      <w:r>
        <w:rPr>
          <w:rFonts w:hint="eastAsia" w:ascii="Times New Roman" w:hAnsi="Times New Roman"/>
        </w:rPr>
        <w:t>.</w:t>
      </w:r>
      <w:r>
        <w:rPr>
          <w:rFonts w:ascii="Times New Roman" w:hAnsi="Times New Roman"/>
        </w:rPr>
        <w:t xml:space="preserve"> It is actually a neurological（神经的） sensitivity</w:t>
      </w:r>
      <w:r>
        <w:rPr>
          <w:rFonts w:hint="eastAsia" w:ascii="Times New Roman" w:hAnsi="Times New Roman"/>
        </w:rPr>
        <w:t>,</w:t>
      </w:r>
      <w:r>
        <w:rPr>
          <w:rFonts w:ascii="Times New Roman" w:hAnsi="Times New Roman"/>
        </w:rPr>
        <w:t xml:space="preserve"> initiated by hormonal changes</w:t>
      </w:r>
      <w:r>
        <w:rPr>
          <w:rFonts w:hint="eastAsia" w:ascii="Times New Roman" w:hAnsi="Times New Roman"/>
        </w:rPr>
        <w:t>.</w:t>
      </w:r>
      <w:r>
        <w:rPr>
          <w:rFonts w:ascii="Times New Roman" w:hAnsi="Times New Roman"/>
        </w:rPr>
        <w:t xml:space="preserve"> Evolutionarily speaking</w:t>
      </w:r>
      <w:r>
        <w:rPr>
          <w:rFonts w:hint="eastAsia" w:ascii="Times New Roman" w:hAnsi="Times New Roman"/>
        </w:rPr>
        <w:t>,</w:t>
      </w:r>
      <w:r>
        <w:rPr>
          <w:rFonts w:ascii="Times New Roman" w:hAnsi="Times New Roman"/>
        </w:rPr>
        <w:t xml:space="preserve"> people in this age group are at a stage in which they can prepare to find a mate and start their own family while separating from parents and striking out on their own</w:t>
      </w:r>
      <w:r>
        <w:rPr>
          <w:rFonts w:hint="eastAsia" w:ascii="Times New Roman" w:hAnsi="Times New Roman"/>
        </w:rPr>
        <w:t>.</w:t>
      </w:r>
      <w:r>
        <w:rPr>
          <w:rFonts w:ascii="Times New Roman" w:hAnsi="Times New Roman"/>
        </w:rPr>
        <w:t xml:space="preserve"> To do this successfully</w:t>
      </w:r>
      <w:r>
        <w:rPr>
          <w:rFonts w:hint="eastAsia" w:ascii="Times New Roman" w:hAnsi="Times New Roman"/>
        </w:rPr>
        <w:t>,</w:t>
      </w:r>
      <w:r>
        <w:rPr>
          <w:rFonts w:ascii="Times New Roman" w:hAnsi="Times New Roman"/>
        </w:rPr>
        <w:t xml:space="preserve"> their brain prompts them to think and even obsess about others</w:t>
      </w:r>
      <w:r>
        <w:rPr>
          <w:rFonts w:hint="eastAsia" w:ascii="Times New Roman" w:hAnsi="Times New Roman"/>
        </w:rPr>
        <w:t>.</w:t>
      </w:r>
    </w:p>
    <w:p>
      <w:pPr>
        <w:rPr>
          <w:rFonts w:ascii="Times New Roman" w:hAnsi="Times New Roman"/>
        </w:rPr>
      </w:pPr>
      <w:r>
        <w:rPr>
          <w:rFonts w:ascii="Times New Roman" w:hAnsi="Times New Roman"/>
        </w:rPr>
        <w:t>　　K</w:t>
      </w:r>
      <w:r>
        <w:rPr>
          <w:rFonts w:hint="eastAsia" w:ascii="Times New Roman" w:hAnsi="Times New Roman"/>
        </w:rPr>
        <w:t>.</w:t>
      </w:r>
      <w:r>
        <w:rPr>
          <w:rFonts w:ascii="Times New Roman" w:hAnsi="Times New Roman"/>
        </w:rPr>
        <w:t xml:space="preserve"> Yet our schools focus primarily on students as individual entities</w:t>
      </w:r>
      <w:r>
        <w:rPr>
          <w:rFonts w:hint="eastAsia" w:ascii="Times New Roman" w:hAnsi="Times New Roman"/>
        </w:rPr>
        <w:t>.</w:t>
      </w:r>
      <w:r>
        <w:rPr>
          <w:rFonts w:ascii="Times New Roman" w:hAnsi="Times New Roman"/>
        </w:rPr>
        <w:t xml:space="preserve"> What would happen if educators instead took advantage of the fact that teens are powerfully compelled to think in social terms</w:t>
      </w:r>
      <w:r>
        <w:rPr>
          <w:rFonts w:hint="eastAsia" w:ascii="Times New Roman" w:hAnsi="Times New Roman"/>
        </w:rPr>
        <w:t>?</w:t>
      </w:r>
      <w:r>
        <w:rPr>
          <w:rFonts w:ascii="Times New Roman" w:hAnsi="Times New Roman"/>
        </w:rPr>
        <w:t xml:space="preserve"> In Social</w:t>
      </w:r>
      <w:r>
        <w:rPr>
          <w:rFonts w:hint="eastAsia" w:ascii="Times New Roman" w:hAnsi="Times New Roman"/>
        </w:rPr>
        <w:t>,</w:t>
      </w:r>
      <w:r>
        <w:rPr>
          <w:rFonts w:ascii="Times New Roman" w:hAnsi="Times New Roman"/>
        </w:rPr>
        <w:t xml:space="preserve"> Lieberman lays out a number of ways to do so</w:t>
      </w:r>
      <w:r>
        <w:rPr>
          <w:rFonts w:hint="eastAsia" w:ascii="Times New Roman" w:hAnsi="Times New Roman"/>
        </w:rPr>
        <w:t>.</w:t>
      </w:r>
      <w:r>
        <w:rPr>
          <w:rFonts w:ascii="Times New Roman" w:hAnsi="Times New Roman"/>
        </w:rPr>
        <w:t xml:space="preserve"> History and English could be presented through the lens of the psychological drives of the people involved</w:t>
      </w:r>
      <w:r>
        <w:rPr>
          <w:rFonts w:hint="eastAsia" w:ascii="Times New Roman" w:hAnsi="Times New Roman"/>
        </w:rPr>
        <w:t>.</w:t>
      </w:r>
      <w:r>
        <w:rPr>
          <w:rFonts w:ascii="Times New Roman" w:hAnsi="Times New Roman"/>
        </w:rPr>
        <w:t xml:space="preserve"> One could therefore present Napoleon in terms of his desire to impress or Churchill in terms of his lonely melancholy</w:t>
      </w:r>
      <w:r>
        <w:rPr>
          <w:rFonts w:hint="eastAsia" w:ascii="Times New Roman" w:hAnsi="Times New Roman"/>
        </w:rPr>
        <w:t>.</w:t>
      </w:r>
      <w:r>
        <w:rPr>
          <w:rFonts w:ascii="Times New Roman" w:hAnsi="Times New Roman"/>
        </w:rPr>
        <w:t xml:space="preserve"> Less inherently interpersonal subjects</w:t>
      </w:r>
      <w:r>
        <w:rPr>
          <w:rFonts w:hint="eastAsia" w:ascii="Times New Roman" w:hAnsi="Times New Roman"/>
        </w:rPr>
        <w:t>,</w:t>
      </w:r>
      <w:r>
        <w:rPr>
          <w:rFonts w:ascii="Times New Roman" w:hAnsi="Times New Roman"/>
        </w:rPr>
        <w:t xml:space="preserve"> such as math</w:t>
      </w:r>
      <w:r>
        <w:rPr>
          <w:rFonts w:hint="eastAsia" w:ascii="Times New Roman" w:hAnsi="Times New Roman"/>
        </w:rPr>
        <w:t>,</w:t>
      </w:r>
      <w:r>
        <w:rPr>
          <w:rFonts w:ascii="Times New Roman" w:hAnsi="Times New Roman"/>
        </w:rPr>
        <w:t xml:space="preserve"> could acquire a social aspect through team problem solving and peer tutoring</w:t>
      </w:r>
      <w:r>
        <w:rPr>
          <w:rFonts w:hint="eastAsia" w:ascii="Times New Roman" w:hAnsi="Times New Roman"/>
        </w:rPr>
        <w:t>.</w:t>
      </w:r>
      <w:r>
        <w:rPr>
          <w:rFonts w:ascii="Times New Roman" w:hAnsi="Times New Roman"/>
        </w:rPr>
        <w:t xml:space="preserve"> Research shows that when we absorb information in order to teach it to someone else</w:t>
      </w:r>
      <w:r>
        <w:rPr>
          <w:rFonts w:hint="eastAsia" w:ascii="Times New Roman" w:hAnsi="Times New Roman"/>
        </w:rPr>
        <w:t>,</w:t>
      </w:r>
      <w:r>
        <w:rPr>
          <w:rFonts w:ascii="Times New Roman" w:hAnsi="Times New Roman"/>
        </w:rPr>
        <w:t xml:space="preserve"> we learn it more accurately and deeply</w:t>
      </w:r>
      <w:r>
        <w:rPr>
          <w:rFonts w:hint="eastAsia" w:ascii="Times New Roman" w:hAnsi="Times New Roman"/>
        </w:rPr>
        <w:t>,</w:t>
      </w:r>
      <w:r>
        <w:rPr>
          <w:rFonts w:ascii="Times New Roman" w:hAnsi="Times New Roman"/>
        </w:rPr>
        <w:t xml:space="preserve"> perhaps in part because we are engaging our social cognition</w:t>
      </w:r>
      <w:r>
        <w:rPr>
          <w:rFonts w:hint="eastAsia" w:ascii="Times New Roman" w:hAnsi="Times New Roman"/>
        </w:rPr>
        <w:t>.</w:t>
      </w:r>
    </w:p>
    <w:p>
      <w:pPr>
        <w:ind w:firstLine="420"/>
        <w:rPr>
          <w:rFonts w:hint="eastAsia" w:ascii="Times New Roman" w:hAnsi="Times New Roman"/>
        </w:rPr>
      </w:pPr>
      <w:r>
        <w:rPr>
          <w:rFonts w:ascii="Times New Roman" w:hAnsi="Times New Roman"/>
        </w:rPr>
        <w:t>L</w:t>
      </w:r>
      <w:r>
        <w:rPr>
          <w:rFonts w:hint="eastAsia" w:ascii="Times New Roman" w:hAnsi="Times New Roman"/>
        </w:rPr>
        <w:t>.</w:t>
      </w:r>
      <w:r>
        <w:rPr>
          <w:rFonts w:ascii="Times New Roman" w:hAnsi="Times New Roman"/>
        </w:rPr>
        <w:t xml:space="preserve"> And although anxious parents may not welcome the notion</w:t>
      </w:r>
      <w:r>
        <w:rPr>
          <w:rFonts w:hint="eastAsia" w:ascii="Times New Roman" w:hAnsi="Times New Roman"/>
        </w:rPr>
        <w:t>,</w:t>
      </w:r>
      <w:r>
        <w:rPr>
          <w:rFonts w:ascii="Times New Roman" w:hAnsi="Times New Roman"/>
        </w:rPr>
        <w:t xml:space="preserve"> educators could turn adolescent recklessness to academic ends</w:t>
      </w:r>
      <w:r>
        <w:rPr>
          <w:rFonts w:hint="eastAsia" w:ascii="Times New Roman" w:hAnsi="Times New Roman"/>
        </w:rPr>
        <w:t>.</w:t>
      </w:r>
      <w:r>
        <w:rPr>
          <w:rFonts w:ascii="Times New Roman" w:hAnsi="Times New Roman"/>
        </w:rPr>
        <w:t xml:space="preserve"> “Risk taking in an educational context is a vital skill that enables progress and creativity</w:t>
      </w:r>
      <w:r>
        <w:rPr>
          <w:rFonts w:hint="eastAsia" w:ascii="Times New Roman" w:hAnsi="Times New Roman"/>
        </w:rPr>
        <w:t>,</w:t>
      </w:r>
      <w:r>
        <w:rPr>
          <w:rFonts w:ascii="Times New Roman" w:hAnsi="Times New Roman"/>
        </w:rPr>
        <w:t>” wrote Sarah-Jayne Blakemore</w:t>
      </w:r>
      <w:r>
        <w:rPr>
          <w:rFonts w:hint="eastAsia" w:ascii="Times New Roman" w:hAnsi="Times New Roman"/>
        </w:rPr>
        <w:t>,</w:t>
      </w:r>
      <w:r>
        <w:rPr>
          <w:rFonts w:ascii="Times New Roman" w:hAnsi="Times New Roman"/>
        </w:rPr>
        <w:t xml:space="preserve"> a cognitive neuroscientist at University College London</w:t>
      </w:r>
      <w:r>
        <w:rPr>
          <w:rFonts w:hint="eastAsia" w:ascii="Times New Roman" w:hAnsi="Times New Roman"/>
        </w:rPr>
        <w:t>,</w:t>
      </w:r>
      <w:r>
        <w:rPr>
          <w:rFonts w:ascii="Times New Roman" w:hAnsi="Times New Roman"/>
        </w:rPr>
        <w:t xml:space="preserve"> in a review published last year</w:t>
      </w:r>
      <w:r>
        <w:rPr>
          <w:rFonts w:hint="eastAsia" w:ascii="Times New Roman" w:hAnsi="Times New Roman"/>
        </w:rPr>
        <w:t>.</w:t>
      </w:r>
      <w:r>
        <w:rPr>
          <w:rFonts w:ascii="Times New Roman" w:hAnsi="Times New Roman"/>
        </w:rPr>
        <w:t xml:space="preserve"> Yet</w:t>
      </w:r>
      <w:r>
        <w:rPr>
          <w:rFonts w:hint="eastAsia" w:ascii="Times New Roman" w:hAnsi="Times New Roman"/>
        </w:rPr>
        <w:t>,</w:t>
      </w:r>
      <w:r>
        <w:rPr>
          <w:rFonts w:ascii="Times New Roman" w:hAnsi="Times New Roman"/>
        </w:rPr>
        <w:t xml:space="preserve"> she noted</w:t>
      </w:r>
      <w:r>
        <w:rPr>
          <w:rFonts w:hint="eastAsia" w:ascii="Times New Roman" w:hAnsi="Times New Roman"/>
        </w:rPr>
        <w:t>,</w:t>
      </w:r>
      <w:r>
        <w:rPr>
          <w:rFonts w:ascii="Times New Roman" w:hAnsi="Times New Roman"/>
        </w:rPr>
        <w:t xml:space="preserve"> many young people are especially risk averse at school—afraid that one low test score or mediocre grade could cost them a spot at a selective university</w:t>
      </w:r>
      <w:r>
        <w:rPr>
          <w:rFonts w:hint="eastAsia" w:ascii="Times New Roman" w:hAnsi="Times New Roman"/>
        </w:rPr>
        <w:t>.</w:t>
      </w:r>
      <w:r>
        <w:rPr>
          <w:rFonts w:ascii="Times New Roman" w:hAnsi="Times New Roman"/>
        </w:rPr>
        <w:t xml:space="preserve"> We should assure such students that risk</w:t>
      </w:r>
      <w:r>
        <w:rPr>
          <w:rFonts w:hint="eastAsia" w:ascii="Times New Roman" w:hAnsi="Times New Roman"/>
        </w:rPr>
        <w:t>,</w:t>
      </w:r>
      <w:r>
        <w:rPr>
          <w:rFonts w:ascii="Times New Roman" w:hAnsi="Times New Roman"/>
        </w:rPr>
        <w:t xml:space="preserve"> and even peer pressure</w:t>
      </w:r>
      <w:r>
        <w:rPr>
          <w:rFonts w:hint="eastAsia" w:ascii="Times New Roman" w:hAnsi="Times New Roman"/>
        </w:rPr>
        <w:t>,</w:t>
      </w:r>
      <w:r>
        <w:rPr>
          <w:rFonts w:ascii="Times New Roman" w:hAnsi="Times New Roman"/>
        </w:rPr>
        <w:t xml:space="preserve"> can be a good thing—as long as it happens in the classroom and not the car</w:t>
      </w:r>
      <w:r>
        <w:rPr>
          <w:rFonts w:hint="eastAsia" w:ascii="Times New Roman" w:hAnsi="Times New Roman"/>
        </w:rPr>
        <w:t>.</w:t>
      </w:r>
    </w:p>
    <w:p>
      <w:pPr>
        <w:ind w:firstLine="420"/>
        <w:rPr>
          <w:rFonts w:ascii="Times New Roman" w:hAnsi="Times New Roman"/>
        </w:rPr>
      </w:pPr>
    </w:p>
    <w:p>
      <w:pPr>
        <w:rPr>
          <w:rFonts w:ascii="Times New Roman" w:hAnsi="Times New Roman"/>
        </w:rPr>
      </w:pPr>
      <w:r>
        <w:rPr>
          <w:rFonts w:ascii="Times New Roman" w:hAnsi="Times New Roman"/>
        </w:rPr>
        <w:t>　　36</w:t>
      </w:r>
      <w:r>
        <w:rPr>
          <w:rFonts w:hint="eastAsia" w:ascii="Times New Roman" w:hAnsi="Times New Roman"/>
        </w:rPr>
        <w:t>.</w:t>
      </w:r>
      <w:r>
        <w:rPr>
          <w:rFonts w:ascii="Times New Roman" w:hAnsi="Times New Roman"/>
        </w:rPr>
        <w:t xml:space="preserve"> It is thought probable that the human brain is particularly good at picking-up socially important information</w:t>
      </w:r>
      <w:r>
        <w:rPr>
          <w:rFonts w:hint="eastAsia" w:ascii="Times New Roman" w:hAnsi="Times New Roman"/>
        </w:rPr>
        <w:t>.</w:t>
      </w:r>
    </w:p>
    <w:p>
      <w:pPr>
        <w:rPr>
          <w:rFonts w:ascii="Times New Roman" w:hAnsi="Times New Roman"/>
        </w:rPr>
      </w:pPr>
      <w:r>
        <w:rPr>
          <w:rFonts w:ascii="Times New Roman" w:hAnsi="Times New Roman"/>
        </w:rPr>
        <w:t>　　37</w:t>
      </w:r>
      <w:r>
        <w:rPr>
          <w:rFonts w:hint="eastAsia" w:ascii="Times New Roman" w:hAnsi="Times New Roman"/>
        </w:rPr>
        <w:t>.</w:t>
      </w:r>
      <w:r>
        <w:rPr>
          <w:rFonts w:ascii="Times New Roman" w:hAnsi="Times New Roman"/>
        </w:rPr>
        <w:t xml:space="preserve"> It can be concluded from experiment that the presence of peers increases risk-taking by adolescents and youth</w:t>
      </w:r>
      <w:r>
        <w:rPr>
          <w:rFonts w:hint="eastAsia" w:ascii="Times New Roman" w:hAnsi="Times New Roman"/>
        </w:rPr>
        <w:t>.</w:t>
      </w:r>
    </w:p>
    <w:p>
      <w:pPr>
        <w:rPr>
          <w:rFonts w:ascii="Times New Roman" w:hAnsi="Times New Roman"/>
        </w:rPr>
      </w:pPr>
      <w:r>
        <w:rPr>
          <w:rFonts w:ascii="Times New Roman" w:hAnsi="Times New Roman"/>
        </w:rPr>
        <w:t>　　38</w:t>
      </w:r>
      <w:r>
        <w:rPr>
          <w:rFonts w:hint="eastAsia" w:ascii="Times New Roman" w:hAnsi="Times New Roman"/>
        </w:rPr>
        <w:t>.</w:t>
      </w:r>
      <w:r>
        <w:rPr>
          <w:rFonts w:ascii="Times New Roman" w:hAnsi="Times New Roman"/>
        </w:rPr>
        <w:t xml:space="preserve"> Students should be told that risk</w:t>
      </w:r>
      <w:r>
        <w:rPr>
          <w:rFonts w:hint="eastAsia" w:ascii="Times New Roman" w:hAnsi="Times New Roman"/>
        </w:rPr>
        <w:t xml:space="preserve">-taking in the </w:t>
      </w:r>
      <w:r>
        <w:rPr>
          <w:rFonts w:ascii="Times New Roman" w:hAnsi="Times New Roman"/>
        </w:rPr>
        <w:t>classroom can be something positive</w:t>
      </w:r>
      <w:r>
        <w:rPr>
          <w:rFonts w:hint="eastAsia" w:ascii="Times New Roman" w:hAnsi="Times New Roman"/>
        </w:rPr>
        <w:t>.</w:t>
      </w:r>
    </w:p>
    <w:p>
      <w:pPr>
        <w:rPr>
          <w:rFonts w:ascii="Times New Roman" w:hAnsi="Times New Roman"/>
        </w:rPr>
      </w:pPr>
      <w:r>
        <w:rPr>
          <w:rFonts w:ascii="Times New Roman" w:hAnsi="Times New Roman"/>
        </w:rPr>
        <w:t>　　39</w:t>
      </w:r>
      <w:r>
        <w:rPr>
          <w:rFonts w:hint="eastAsia" w:ascii="Times New Roman" w:hAnsi="Times New Roman"/>
        </w:rPr>
        <w:t>.</w:t>
      </w:r>
      <w:r>
        <w:rPr>
          <w:rFonts w:ascii="Times New Roman" w:hAnsi="Times New Roman"/>
        </w:rPr>
        <w:t xml:space="preserve"> The </w:t>
      </w:r>
      <w:r>
        <w:rPr>
          <w:rFonts w:hint="eastAsia" w:ascii="Times New Roman" w:hAnsi="Times New Roman"/>
        </w:rPr>
        <w:t>urge of fi</w:t>
      </w:r>
      <w:r>
        <w:rPr>
          <w:rFonts w:hint="eastAsia" w:ascii="Times New Roman" w:hAnsi="Times New Roman"/>
          <w:lang w:val="en-US" w:eastAsia="zh-CN"/>
        </w:rPr>
        <w:t>n</w:t>
      </w:r>
      <w:r>
        <w:rPr>
          <w:rFonts w:hint="eastAsia" w:ascii="Times New Roman" w:hAnsi="Times New Roman"/>
        </w:rPr>
        <w:t>ding</w:t>
      </w:r>
      <w:r>
        <w:rPr>
          <w:rFonts w:ascii="Times New Roman" w:hAnsi="Times New Roman"/>
        </w:rPr>
        <w:t xml:space="preserve"> a mate and getting married accounts for adolescents’ greater attention to social interactions</w:t>
      </w:r>
      <w:r>
        <w:rPr>
          <w:rFonts w:hint="eastAsia" w:ascii="Times New Roman" w:hAnsi="Times New Roman"/>
        </w:rPr>
        <w:t>.</w:t>
      </w:r>
    </w:p>
    <w:p>
      <w:pPr>
        <w:rPr>
          <w:rFonts w:ascii="Times New Roman" w:hAnsi="Times New Roman"/>
        </w:rPr>
      </w:pPr>
      <w:r>
        <w:rPr>
          <w:rFonts w:ascii="Times New Roman" w:hAnsi="Times New Roman"/>
        </w:rPr>
        <w:t>　　40</w:t>
      </w:r>
      <w:r>
        <w:rPr>
          <w:rFonts w:hint="eastAsia" w:ascii="Times New Roman" w:hAnsi="Times New Roman"/>
        </w:rPr>
        <w:t>.</w:t>
      </w:r>
      <w:r>
        <w:rPr>
          <w:rFonts w:ascii="Times New Roman" w:hAnsi="Times New Roman"/>
        </w:rPr>
        <w:t xml:space="preserve"> According to Steinberg</w:t>
      </w:r>
      <w:r>
        <w:rPr>
          <w:rFonts w:hint="eastAsia" w:ascii="Times New Roman" w:hAnsi="Times New Roman"/>
        </w:rPr>
        <w:t>,</w:t>
      </w:r>
      <w:r>
        <w:rPr>
          <w:rFonts w:ascii="Times New Roman" w:hAnsi="Times New Roman"/>
        </w:rPr>
        <w:t xml:space="preserve"> the presence of peers increases the speed and effectiveness of teenagers’ leaning</w:t>
      </w:r>
      <w:r>
        <w:rPr>
          <w:rFonts w:hint="eastAsia" w:ascii="Times New Roman" w:hAnsi="Times New Roman"/>
        </w:rPr>
        <w:t>.</w:t>
      </w:r>
    </w:p>
    <w:p>
      <w:pPr>
        <w:rPr>
          <w:rFonts w:ascii="Times New Roman" w:hAnsi="Times New Roman"/>
        </w:rPr>
      </w:pPr>
      <w:r>
        <w:rPr>
          <w:rFonts w:ascii="Times New Roman" w:hAnsi="Times New Roman"/>
        </w:rPr>
        <w:t>　　41</w:t>
      </w:r>
      <w:r>
        <w:rPr>
          <w:rFonts w:hint="eastAsia" w:ascii="Times New Roman" w:hAnsi="Times New Roman"/>
        </w:rPr>
        <w:t>.</w:t>
      </w:r>
      <w:r>
        <w:rPr>
          <w:rFonts w:ascii="Times New Roman" w:hAnsi="Times New Roman"/>
        </w:rPr>
        <w:t xml:space="preserve"> Teenagers’ parents are often concerned </w:t>
      </w:r>
      <w:r>
        <w:rPr>
          <w:rFonts w:hint="eastAsia" w:ascii="Times New Roman" w:hAnsi="Times New Roman"/>
        </w:rPr>
        <w:t>about negative</w:t>
      </w:r>
      <w:r>
        <w:rPr>
          <w:rFonts w:ascii="Times New Roman" w:hAnsi="Times New Roman"/>
        </w:rPr>
        <w:t xml:space="preserve"> peer influence</w:t>
      </w:r>
      <w:r>
        <w:rPr>
          <w:rFonts w:hint="eastAsia" w:ascii="Times New Roman" w:hAnsi="Times New Roman"/>
        </w:rPr>
        <w:t>.</w:t>
      </w:r>
    </w:p>
    <w:p>
      <w:pPr>
        <w:rPr>
          <w:rFonts w:ascii="Times New Roman" w:hAnsi="Times New Roman"/>
        </w:rPr>
      </w:pPr>
      <w:r>
        <w:rPr>
          <w:rFonts w:ascii="Times New Roman" w:hAnsi="Times New Roman"/>
        </w:rPr>
        <w:t>　　42</w:t>
      </w:r>
      <w:r>
        <w:rPr>
          <w:rFonts w:hint="eastAsia" w:ascii="Times New Roman" w:hAnsi="Times New Roman"/>
        </w:rPr>
        <w:t>.</w:t>
      </w:r>
      <w:r>
        <w:rPr>
          <w:rFonts w:ascii="Times New Roman" w:hAnsi="Times New Roman"/>
        </w:rPr>
        <w:t xml:space="preserve"> Activating the </w:t>
      </w:r>
      <w:r>
        <w:rPr>
          <w:rFonts w:hint="eastAsia" w:ascii="Times New Roman" w:hAnsi="Times New Roman"/>
        </w:rPr>
        <w:t>brain</w:t>
      </w:r>
      <w:r>
        <w:rPr>
          <w:rFonts w:ascii="Times New Roman" w:hAnsi="Times New Roman"/>
        </w:rPr>
        <w:t>’</w:t>
      </w:r>
      <w:r>
        <w:rPr>
          <w:rFonts w:hint="eastAsia" w:ascii="Times New Roman" w:hAnsi="Times New Roman"/>
        </w:rPr>
        <w:t>s social</w:t>
      </w:r>
      <w:r>
        <w:rPr>
          <w:rFonts w:ascii="Times New Roman" w:hAnsi="Times New Roman"/>
        </w:rPr>
        <w:t xml:space="preserve"> network involved in socially motivated learning and memory may </w:t>
      </w:r>
      <w:r>
        <w:rPr>
          <w:rFonts w:hint="eastAsia" w:ascii="Times New Roman" w:hAnsi="Times New Roman"/>
        </w:rPr>
        <w:t>allow students to</w:t>
      </w:r>
      <w:r>
        <w:rPr>
          <w:rFonts w:ascii="Times New Roman" w:hAnsi="Times New Roman"/>
        </w:rPr>
        <w:t xml:space="preserve"> tap </w:t>
      </w:r>
      <w:r>
        <w:rPr>
          <w:rFonts w:hint="eastAsia" w:ascii="Times New Roman" w:hAnsi="Times New Roman"/>
        </w:rPr>
        <w:t>unused</w:t>
      </w:r>
      <w:r>
        <w:rPr>
          <w:rFonts w:ascii="Times New Roman" w:hAnsi="Times New Roman"/>
        </w:rPr>
        <w:t xml:space="preserve"> mental powers</w:t>
      </w:r>
      <w:r>
        <w:rPr>
          <w:rFonts w:hint="eastAsia" w:ascii="Times New Roman" w:hAnsi="Times New Roman"/>
        </w:rPr>
        <w:t>.</w:t>
      </w:r>
    </w:p>
    <w:p>
      <w:pPr>
        <w:rPr>
          <w:rFonts w:ascii="Times New Roman" w:hAnsi="Times New Roman"/>
        </w:rPr>
      </w:pPr>
      <w:r>
        <w:rPr>
          <w:rFonts w:ascii="Times New Roman" w:hAnsi="Times New Roman"/>
        </w:rPr>
        <w:t>　　43</w:t>
      </w:r>
      <w:r>
        <w:rPr>
          <w:rFonts w:hint="eastAsia" w:ascii="Times New Roman" w:hAnsi="Times New Roman"/>
        </w:rPr>
        <w:t>.</w:t>
      </w:r>
      <w:r>
        <w:rPr>
          <w:rFonts w:ascii="Times New Roman" w:hAnsi="Times New Roman"/>
        </w:rPr>
        <w:t xml:space="preserve"> The presence of peer intensifies the feeling of rewards in teens’ brains</w:t>
      </w:r>
      <w:r>
        <w:rPr>
          <w:rFonts w:hint="eastAsia" w:ascii="Times New Roman" w:hAnsi="Times New Roman"/>
        </w:rPr>
        <w:t>.</w:t>
      </w:r>
    </w:p>
    <w:p>
      <w:pPr>
        <w:rPr>
          <w:rFonts w:ascii="Times New Roman" w:hAnsi="Times New Roman"/>
        </w:rPr>
      </w:pPr>
      <w:r>
        <w:rPr>
          <w:rFonts w:ascii="Times New Roman" w:hAnsi="Times New Roman"/>
        </w:rPr>
        <w:t>　　44</w:t>
      </w:r>
      <w:r>
        <w:rPr>
          <w:rFonts w:hint="eastAsia" w:ascii="Times New Roman" w:hAnsi="Times New Roman"/>
        </w:rPr>
        <w:t>.</w:t>
      </w:r>
      <w:r>
        <w:rPr>
          <w:rFonts w:ascii="Times New Roman" w:hAnsi="Times New Roman"/>
        </w:rPr>
        <w:t xml:space="preserve"> When we absorb information for the purpose of imparting it to </w:t>
      </w:r>
      <w:r>
        <w:rPr>
          <w:rFonts w:hint="eastAsia" w:ascii="Times New Roman" w:hAnsi="Times New Roman"/>
          <w:lang w:val="en-US" w:eastAsia="zh-CN"/>
        </w:rPr>
        <w:t>o</w:t>
      </w:r>
      <w:r>
        <w:rPr>
          <w:rFonts w:ascii="Times New Roman" w:hAnsi="Times New Roman"/>
        </w:rPr>
        <w:t>thers</w:t>
      </w:r>
      <w:r>
        <w:rPr>
          <w:rFonts w:hint="eastAsia" w:ascii="Times New Roman" w:hAnsi="Times New Roman"/>
        </w:rPr>
        <w:t>,</w:t>
      </w:r>
      <w:r>
        <w:rPr>
          <w:rFonts w:ascii="Times New Roman" w:hAnsi="Times New Roman"/>
        </w:rPr>
        <w:t xml:space="preserve"> we do so with greater secretary and depth</w:t>
      </w:r>
      <w:r>
        <w:rPr>
          <w:rFonts w:hint="eastAsia" w:ascii="Times New Roman" w:hAnsi="Times New Roman"/>
        </w:rPr>
        <w:t>.</w:t>
      </w:r>
    </w:p>
    <w:p>
      <w:pPr>
        <w:tabs>
          <w:tab w:val="left" w:pos="5103"/>
        </w:tabs>
        <w:ind w:firstLine="420" w:firstLineChars="200"/>
        <w:rPr>
          <w:rFonts w:ascii="Times New Roman" w:hAnsi="Times New Roman"/>
          <w:color w:val="333333"/>
          <w:szCs w:val="21"/>
        </w:rPr>
      </w:pPr>
      <w:r>
        <w:rPr>
          <w:rFonts w:ascii="Times New Roman" w:hAnsi="Times New Roman"/>
        </w:rPr>
        <w:t>45</w:t>
      </w:r>
      <w:r>
        <w:rPr>
          <w:rFonts w:hint="eastAsia" w:ascii="Times New Roman" w:hAnsi="Times New Roman"/>
        </w:rPr>
        <w:t>.</w:t>
      </w:r>
      <w:r>
        <w:rPr>
          <w:rFonts w:ascii="Times New Roman" w:hAnsi="Times New Roman"/>
        </w:rPr>
        <w:t xml:space="preserve"> Some experts are suggesting that we turn peer influence to good use in education</w:t>
      </w:r>
      <w:r>
        <w:rPr>
          <w:rFonts w:hint="eastAsia" w:ascii="Times New Roman" w:hAnsi="Times New Roman"/>
        </w:rPr>
        <w:t>.</w:t>
      </w:r>
    </w:p>
    <w:p>
      <w:pPr>
        <w:tabs>
          <w:tab w:val="left" w:pos="5103"/>
        </w:tabs>
        <w:rPr>
          <w:rFonts w:hint="eastAsia" w:ascii="Times New Roman" w:hAnsi="宋体"/>
          <w:color w:val="333333"/>
          <w:szCs w:val="21"/>
        </w:rPr>
      </w:pPr>
      <w:r>
        <w:rPr>
          <w:rFonts w:ascii="Times New Roman" w:hAnsi="宋体"/>
          <w:color w:val="333333"/>
          <w:szCs w:val="21"/>
        </w:rPr>
        <w:t>　</w:t>
      </w:r>
    </w:p>
    <w:p>
      <w:pPr>
        <w:tabs>
          <w:tab w:val="left" w:pos="5103"/>
        </w:tabs>
        <w:rPr>
          <w:rFonts w:ascii="Times New Roman" w:hAnsi="Times New Roman"/>
          <w:b/>
          <w:color w:val="333333"/>
          <w:szCs w:val="21"/>
        </w:rPr>
      </w:pPr>
      <w:r>
        <w:rPr>
          <w:rFonts w:ascii="Times New Roman" w:hAnsi="Times New Roman"/>
          <w:b/>
          <w:color w:val="333333"/>
          <w:szCs w:val="21"/>
        </w:rPr>
        <w:t xml:space="preserve">Section </w:t>
      </w:r>
      <w:r>
        <w:rPr>
          <w:rFonts w:hint="eastAsia" w:ascii="Times New Roman" w:hAnsi="Times New Roman"/>
          <w:b/>
          <w:color w:val="333333"/>
          <w:szCs w:val="21"/>
        </w:rPr>
        <w:t>C</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hint="eastAsia" w:ascii="Times New Roman" w:hAnsi="Times New Roman"/>
          <w:b/>
          <w:color w:val="333333"/>
          <w:szCs w:val="21"/>
        </w:rPr>
        <w:t xml:space="preserve"> T</w:t>
      </w:r>
      <w:r>
        <w:rPr>
          <w:rFonts w:ascii="Times New Roman" w:hAnsi="Times New Roman"/>
          <w:kern w:val="0"/>
        </w:rPr>
        <w:t xml:space="preserve">here are 2 passages in this section. </w:t>
      </w:r>
      <w:r>
        <w:rPr>
          <w:rFonts w:hint="eastAsia" w:ascii="Times New Roman" w:hAnsi="Times New Roman"/>
          <w:kern w:val="0"/>
        </w:rPr>
        <w:t>E</w:t>
      </w:r>
      <w:r>
        <w:rPr>
          <w:rFonts w:ascii="Times New Roman" w:hAnsi="Times New Roman"/>
          <w:kern w:val="0"/>
        </w:rPr>
        <w:t>ach passage is followed by some question or unfinished statements</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F</w:t>
      </w:r>
      <w:r>
        <w:rPr>
          <w:rFonts w:ascii="Times New Roman" w:hAnsi="Times New Roman"/>
          <w:kern w:val="0"/>
        </w:rPr>
        <w:t xml:space="preserve">or each of them there are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w:t>
      </w:r>
      <w:r>
        <w:rPr>
          <w:rFonts w:hint="eastAsia" w:ascii="Times New Roman" w:hAnsi="Times New Roman"/>
          <w:kern w:val="0"/>
        </w:rPr>
        <w:t>Y</w:t>
      </w:r>
      <w:r>
        <w:rPr>
          <w:rFonts w:ascii="Times New Roman" w:hAnsi="Times New Roman"/>
          <w:kern w:val="0"/>
        </w:rPr>
        <w:t xml:space="preserve">ou should decide on the best choice and mark the corresponding letter on </w:t>
      </w:r>
      <w:r>
        <w:rPr>
          <w:rFonts w:hint="eastAsia" w:ascii="Times New Roman" w:hAnsi="Times New Roman"/>
          <w:b/>
          <w:kern w:val="0"/>
          <w:sz w:val="24"/>
        </w:rPr>
        <w:t>A</w:t>
      </w:r>
      <w:r>
        <w:rPr>
          <w:rFonts w:ascii="Times New Roman" w:hAnsi="Times New Roman"/>
          <w:b/>
          <w:kern w:val="0"/>
          <w:sz w:val="24"/>
        </w:rPr>
        <w:t xml:space="preserve">nswer </w:t>
      </w:r>
      <w:r>
        <w:rPr>
          <w:rFonts w:hint="eastAsia" w:ascii="Times New Roman" w:hAnsi="Times New Roman"/>
          <w:b/>
          <w:kern w:val="0"/>
          <w:sz w:val="24"/>
        </w:rPr>
        <w:t>S</w:t>
      </w:r>
      <w:r>
        <w:rPr>
          <w:rFonts w:ascii="Times New Roman" w:hAnsi="Times New Roman"/>
          <w:b/>
          <w:kern w:val="0"/>
          <w:sz w:val="24"/>
        </w:rPr>
        <w:t>heet 2</w:t>
      </w:r>
      <w:r>
        <w:rPr>
          <w:rFonts w:ascii="Times New Roman" w:hAnsi="Times New Roman"/>
          <w:kern w:val="0"/>
        </w:rPr>
        <w:t xml:space="preserve"> with a single line throu</w:t>
      </w:r>
      <w:r>
        <w:rPr>
          <w:rFonts w:hint="eastAsia" w:ascii="Times New Roman" w:hAnsi="Times New Roman"/>
          <w:kern w:val="0"/>
        </w:rPr>
        <w:t>gh</w:t>
      </w:r>
      <w:r>
        <w:rPr>
          <w:rFonts w:ascii="Times New Roman" w:hAnsi="Times New Roman"/>
          <w:kern w:val="0"/>
        </w:rPr>
        <w:t xml:space="preserve"> the centre</w:t>
      </w:r>
      <w:r>
        <w:rPr>
          <w:rFonts w:hint="eastAsia" w:ascii="Times New Roman" w:hAnsi="Times New Roman"/>
          <w:kern w:val="0"/>
        </w:rPr>
        <w:t>.</w:t>
      </w:r>
    </w:p>
    <w:p>
      <w:pPr>
        <w:tabs>
          <w:tab w:val="left" w:pos="5103"/>
        </w:tabs>
        <w:rPr>
          <w:rFonts w:ascii="Times New Roman" w:hAnsi="Times New Roman"/>
          <w:kern w:val="0"/>
        </w:rPr>
      </w:pPr>
      <w:r>
        <w:rPr>
          <w:rFonts w:ascii="Times New Roman" w:hAnsi="Times New Roman"/>
          <w:b/>
          <w:bCs/>
          <w:kern w:val="0"/>
        </w:rPr>
        <w:t>Passage One</w:t>
      </w:r>
    </w:p>
    <w:p>
      <w:pPr>
        <w:tabs>
          <w:tab w:val="left" w:pos="5103"/>
        </w:tabs>
        <w:rPr>
          <w:rFonts w:hint="eastAsia" w:ascii="Times New Roman" w:hAnsi="Times New Roman"/>
          <w:kern w:val="0"/>
        </w:rPr>
      </w:pPr>
      <w:r>
        <w:rPr>
          <w:rFonts w:ascii="Times New Roman" w:hAnsi="Times New Roman"/>
          <w:b/>
          <w:bCs/>
          <w:kern w:val="0"/>
        </w:rPr>
        <w:t>Questions 46 to 50 are based on the following passage.</w:t>
      </w:r>
    </w:p>
    <w:p>
      <w:pPr>
        <w:ind w:firstLine="420" w:firstLineChars="200"/>
        <w:rPr>
          <w:rFonts w:ascii="Times New Roman" w:hAnsi="Times New Roman"/>
        </w:rPr>
      </w:pPr>
      <w:r>
        <w:rPr>
          <w:rFonts w:ascii="Times New Roman" w:hAnsi="Times New Roman"/>
        </w:rPr>
        <w:t>The Ebro Delta</w:t>
      </w:r>
      <w:r>
        <w:rPr>
          <w:rFonts w:hint="eastAsia" w:ascii="Times New Roman" w:hAnsi="Times New Roman"/>
        </w:rPr>
        <w:t>,</w:t>
      </w:r>
      <w:r>
        <w:rPr>
          <w:rFonts w:ascii="Times New Roman" w:hAnsi="Times New Roman"/>
        </w:rPr>
        <w:t xml:space="preserve"> in Spain</w:t>
      </w:r>
      <w:r>
        <w:rPr>
          <w:rFonts w:hint="eastAsia" w:ascii="Times New Roman" w:hAnsi="Times New Roman"/>
        </w:rPr>
        <w:t>,</w:t>
      </w:r>
      <w:r>
        <w:rPr>
          <w:rFonts w:ascii="Times New Roman" w:hAnsi="Times New Roman"/>
        </w:rPr>
        <w:t xml:space="preserve"> famous as a battleground during the Spanish Civil War</w:t>
      </w:r>
      <w:r>
        <w:rPr>
          <w:rFonts w:hint="eastAsia" w:ascii="Times New Roman" w:hAnsi="Times New Roman"/>
        </w:rPr>
        <w:t>,</w:t>
      </w:r>
      <w:r>
        <w:rPr>
          <w:rFonts w:ascii="Times New Roman" w:hAnsi="Times New Roman"/>
        </w:rPr>
        <w:t xml:space="preserve"> is now the setting for a different contest</w:t>
      </w:r>
      <w:r>
        <w:rPr>
          <w:rFonts w:hint="eastAsia" w:ascii="Times New Roman" w:hAnsi="Times New Roman"/>
        </w:rPr>
        <w:t>,</w:t>
      </w:r>
      <w:r>
        <w:rPr>
          <w:rFonts w:ascii="Times New Roman" w:hAnsi="Times New Roman"/>
        </w:rPr>
        <w:t xml:space="preserve"> one that is pitting rice farmers against two enemies</w:t>
      </w:r>
      <w:r>
        <w:rPr>
          <w:rFonts w:hint="eastAsia" w:ascii="Times New Roman" w:hAnsi="Times New Roman"/>
        </w:rPr>
        <w:t>:</w:t>
      </w:r>
      <w:r>
        <w:rPr>
          <w:rFonts w:ascii="Times New Roman" w:hAnsi="Times New Roman"/>
        </w:rPr>
        <w:t xml:space="preserve"> the rice-eating giant apple snail</w:t>
      </w:r>
      <w:r>
        <w:rPr>
          <w:rFonts w:hint="eastAsia" w:ascii="Times New Roman" w:hAnsi="Times New Roman"/>
        </w:rPr>
        <w:t>,</w:t>
      </w:r>
      <w:r>
        <w:rPr>
          <w:rFonts w:ascii="Times New Roman" w:hAnsi="Times New Roman"/>
        </w:rPr>
        <w:t xml:space="preserve"> and rising sea levels</w:t>
      </w:r>
      <w:r>
        <w:rPr>
          <w:rFonts w:hint="eastAsia" w:ascii="Times New Roman" w:hAnsi="Times New Roman"/>
        </w:rPr>
        <w:t>.</w:t>
      </w:r>
      <w:r>
        <w:rPr>
          <w:rFonts w:ascii="Times New Roman" w:hAnsi="Times New Roman"/>
        </w:rPr>
        <w:t xml:space="preserve"> What happens here will have a bearing on the future of European rice production and the overall health of southern European wetlands</w:t>
      </w:r>
      <w:r>
        <w:rPr>
          <w:rFonts w:hint="eastAsia" w:ascii="Times New Roman" w:hAnsi="Times New Roman"/>
        </w:rPr>
        <w:t>.</w:t>
      </w:r>
    </w:p>
    <w:p>
      <w:pPr>
        <w:rPr>
          <w:rFonts w:ascii="Times New Roman" w:hAnsi="Times New Roman"/>
        </w:rPr>
      </w:pPr>
      <w:r>
        <w:rPr>
          <w:rFonts w:ascii="Times New Roman" w:hAnsi="Times New Roman"/>
        </w:rPr>
        <w:t>　　Located on the Mediterranean just two hours south of Barcelona</w:t>
      </w:r>
      <w:r>
        <w:rPr>
          <w:rFonts w:hint="eastAsia" w:ascii="Times New Roman" w:hAnsi="Times New Roman"/>
        </w:rPr>
        <w:t>,</w:t>
      </w:r>
      <w:r>
        <w:rPr>
          <w:rFonts w:ascii="Times New Roman" w:hAnsi="Times New Roman"/>
        </w:rPr>
        <w:t xml:space="preserve"> the Ebro Delta produces 120 million kilograms of rice a year</w:t>
      </w:r>
      <w:r>
        <w:rPr>
          <w:rFonts w:hint="eastAsia" w:ascii="Times New Roman" w:hAnsi="Times New Roman"/>
        </w:rPr>
        <w:t>,</w:t>
      </w:r>
      <w:r>
        <w:rPr>
          <w:rFonts w:ascii="Times New Roman" w:hAnsi="Times New Roman"/>
        </w:rPr>
        <w:t xml:space="preserve"> making it one of the continent’s most important rice-growing areas</w:t>
      </w:r>
      <w:r>
        <w:rPr>
          <w:rFonts w:hint="eastAsia" w:ascii="Times New Roman" w:hAnsi="Times New Roman"/>
        </w:rPr>
        <w:t>.</w:t>
      </w:r>
      <w:r>
        <w:rPr>
          <w:rFonts w:ascii="Times New Roman" w:hAnsi="Times New Roman"/>
        </w:rPr>
        <w:t xml:space="preserve"> As the sea creeps into these freshwater marshes</w:t>
      </w:r>
      <w:r>
        <w:rPr>
          <w:rFonts w:hint="eastAsia" w:ascii="Times New Roman" w:hAnsi="Times New Roman"/>
        </w:rPr>
        <w:t>,</w:t>
      </w:r>
      <w:r>
        <w:rPr>
          <w:rFonts w:ascii="Times New Roman" w:hAnsi="Times New Roman"/>
        </w:rPr>
        <w:t xml:space="preserve"> however</w:t>
      </w:r>
      <w:r>
        <w:rPr>
          <w:rFonts w:hint="eastAsia" w:ascii="Times New Roman" w:hAnsi="Times New Roman"/>
        </w:rPr>
        <w:t>,</w:t>
      </w:r>
      <w:r>
        <w:rPr>
          <w:rFonts w:ascii="Times New Roman" w:hAnsi="Times New Roman"/>
        </w:rPr>
        <w:t xml:space="preserve"> rising salinity （盐分） is hampering rice production</w:t>
      </w:r>
      <w:r>
        <w:rPr>
          <w:rFonts w:hint="eastAsia" w:ascii="Times New Roman" w:hAnsi="Times New Roman"/>
        </w:rPr>
        <w:t>.</w:t>
      </w:r>
      <w:r>
        <w:rPr>
          <w:rFonts w:ascii="Times New Roman" w:hAnsi="Times New Roman"/>
        </w:rPr>
        <w:t xml:space="preserve"> At the same time</w:t>
      </w:r>
      <w:r>
        <w:rPr>
          <w:rFonts w:hint="eastAsia" w:ascii="Times New Roman" w:hAnsi="Times New Roman"/>
        </w:rPr>
        <w:t>,</w:t>
      </w:r>
      <w:r>
        <w:rPr>
          <w:rFonts w:ascii="Times New Roman" w:hAnsi="Times New Roman"/>
        </w:rPr>
        <w:t xml:space="preserve"> this sea-water also kills off the greedy giant apple snail</w:t>
      </w:r>
      <w:r>
        <w:rPr>
          <w:rFonts w:hint="eastAsia" w:ascii="Times New Roman" w:hAnsi="Times New Roman"/>
        </w:rPr>
        <w:t>,</w:t>
      </w:r>
      <w:r>
        <w:rPr>
          <w:rFonts w:ascii="Times New Roman" w:hAnsi="Times New Roman"/>
        </w:rPr>
        <w:t xml:space="preserve"> an introduced pest that feeds on young rice plants</w:t>
      </w:r>
      <w:r>
        <w:rPr>
          <w:rFonts w:hint="eastAsia" w:ascii="Times New Roman" w:hAnsi="Times New Roman"/>
        </w:rPr>
        <w:t>.</w:t>
      </w:r>
      <w:r>
        <w:rPr>
          <w:rFonts w:ascii="Times New Roman" w:hAnsi="Times New Roman"/>
        </w:rPr>
        <w:t xml:space="preserve"> The most promising strategy has become to harness one foe against the other</w:t>
      </w:r>
      <w:r>
        <w:rPr>
          <w:rFonts w:hint="eastAsia" w:ascii="Times New Roman" w:hAnsi="Times New Roman"/>
        </w:rPr>
        <w:t>.</w:t>
      </w:r>
    </w:p>
    <w:p>
      <w:pPr>
        <w:rPr>
          <w:rFonts w:ascii="Times New Roman" w:hAnsi="Times New Roman"/>
        </w:rPr>
      </w:pPr>
      <w:r>
        <w:rPr>
          <w:rFonts w:ascii="Times New Roman" w:hAnsi="Times New Roman"/>
        </w:rPr>
        <w:t>　　The battle is currently being waged on land</w:t>
      </w:r>
      <w:r>
        <w:rPr>
          <w:rFonts w:hint="eastAsia" w:ascii="Times New Roman" w:hAnsi="Times New Roman"/>
        </w:rPr>
        <w:t>,</w:t>
      </w:r>
      <w:r>
        <w:rPr>
          <w:rFonts w:ascii="Times New Roman" w:hAnsi="Times New Roman"/>
        </w:rPr>
        <w:t xml:space="preserve"> in greenhouses at the University of Barcelona</w:t>
      </w:r>
      <w:r>
        <w:rPr>
          <w:rFonts w:hint="eastAsia" w:ascii="Times New Roman" w:hAnsi="Times New Roman"/>
        </w:rPr>
        <w:t>.</w:t>
      </w:r>
      <w:r>
        <w:rPr>
          <w:rFonts w:ascii="Times New Roman" w:hAnsi="Times New Roman"/>
        </w:rPr>
        <w:t xml:space="preserve"> Scientists working under the banner “Project Neurice” are seeking varieties of rice that can withstand the increasing salinity without losing the absorbency that makes European rice ideal for traditional Spanish and Italian dishes</w:t>
      </w:r>
      <w:r>
        <w:rPr>
          <w:rFonts w:hint="eastAsia" w:ascii="Times New Roman" w:hAnsi="Times New Roman"/>
        </w:rPr>
        <w:t>.</w:t>
      </w:r>
    </w:p>
    <w:p>
      <w:pPr>
        <w:rPr>
          <w:rFonts w:ascii="Times New Roman" w:hAnsi="Times New Roman"/>
        </w:rPr>
      </w:pPr>
      <w:r>
        <w:rPr>
          <w:rFonts w:ascii="Times New Roman" w:hAnsi="Times New Roman"/>
        </w:rPr>
        <w:t>　　“The project has two sides</w:t>
      </w:r>
      <w:r>
        <w:rPr>
          <w:rFonts w:hint="eastAsia" w:ascii="Times New Roman" w:hAnsi="Times New Roman"/>
        </w:rPr>
        <w:t>,</w:t>
      </w:r>
      <w:r>
        <w:rPr>
          <w:rFonts w:ascii="Times New Roman" w:hAnsi="Times New Roman"/>
        </w:rPr>
        <w:t>” says Xavier Serrat</w:t>
      </w:r>
      <w:r>
        <w:rPr>
          <w:rFonts w:hint="eastAsia" w:ascii="Times New Roman" w:hAnsi="Times New Roman"/>
        </w:rPr>
        <w:t>,</w:t>
      </w:r>
      <w:r>
        <w:rPr>
          <w:rFonts w:ascii="Times New Roman" w:hAnsi="Times New Roman"/>
        </w:rPr>
        <w:t xml:space="preserve"> Neurice project manager and researcher at the University of Barcelona</w:t>
      </w:r>
      <w:r>
        <w:rPr>
          <w:rFonts w:hint="eastAsia" w:ascii="Times New Roman" w:hAnsi="Times New Roman"/>
        </w:rPr>
        <w:t>.</w:t>
      </w:r>
      <w:r>
        <w:rPr>
          <w:rFonts w:ascii="Times New Roman" w:hAnsi="Times New Roman"/>
        </w:rPr>
        <w:t xml:space="preserve"> “The short-term fight against the snail</w:t>
      </w:r>
      <w:r>
        <w:rPr>
          <w:rFonts w:hint="eastAsia" w:ascii="Times New Roman" w:hAnsi="Times New Roman"/>
        </w:rPr>
        <w:t>,</w:t>
      </w:r>
      <w:r>
        <w:rPr>
          <w:rFonts w:ascii="Times New Roman" w:hAnsi="Times New Roman"/>
        </w:rPr>
        <w:t xml:space="preserve"> and a mid- to long-term fight against climate change</w:t>
      </w:r>
      <w:r>
        <w:rPr>
          <w:rFonts w:hint="eastAsia" w:ascii="Times New Roman" w:hAnsi="Times New Roman"/>
        </w:rPr>
        <w:t>.</w:t>
      </w:r>
      <w:r>
        <w:rPr>
          <w:rFonts w:ascii="Times New Roman" w:hAnsi="Times New Roman"/>
        </w:rPr>
        <w:t xml:space="preserve"> But the snail has given the project greater urgency</w:t>
      </w:r>
      <w:r>
        <w:rPr>
          <w:rFonts w:hint="eastAsia" w:ascii="Times New Roman" w:hAnsi="Times New Roman"/>
        </w:rPr>
        <w:t>.</w:t>
      </w:r>
      <w:r>
        <w:rPr>
          <w:rFonts w:ascii="Times New Roman" w:hAnsi="Times New Roman"/>
        </w:rPr>
        <w:t>”</w:t>
      </w:r>
    </w:p>
    <w:p>
      <w:pPr>
        <w:rPr>
          <w:rFonts w:ascii="Times New Roman" w:hAnsi="Times New Roman"/>
        </w:rPr>
      </w:pPr>
      <w:r>
        <w:rPr>
          <w:rFonts w:ascii="Times New Roman" w:hAnsi="Times New Roman"/>
        </w:rPr>
        <w:t>　　Originally from South America</w:t>
      </w:r>
      <w:r>
        <w:rPr>
          <w:rFonts w:hint="eastAsia" w:ascii="Times New Roman" w:hAnsi="Times New Roman"/>
        </w:rPr>
        <w:t>,</w:t>
      </w:r>
      <w:r>
        <w:rPr>
          <w:rFonts w:ascii="Times New Roman" w:hAnsi="Times New Roman"/>
        </w:rPr>
        <w:t xml:space="preserve"> the snails were accidentally introduced into the Ebro Delta by Global Aquatic Tec</w:t>
      </w:r>
      <w:r>
        <w:rPr>
          <w:rFonts w:hint="eastAsia" w:ascii="Times New Roman" w:hAnsi="Times New Roman"/>
        </w:rPr>
        <w:t>hn</w:t>
      </w:r>
      <w:r>
        <w:rPr>
          <w:rFonts w:ascii="Times New Roman" w:hAnsi="Times New Roman"/>
        </w:rPr>
        <w:t>ologies</w:t>
      </w:r>
      <w:r>
        <w:rPr>
          <w:rFonts w:hint="eastAsia" w:ascii="Times New Roman" w:hAnsi="Times New Roman"/>
        </w:rPr>
        <w:t>,</w:t>
      </w:r>
      <w:r>
        <w:rPr>
          <w:rFonts w:ascii="Times New Roman" w:hAnsi="Times New Roman"/>
        </w:rPr>
        <w:t xml:space="preserve"> a company that raised the snails for fresh-water aquariums （水族馆）</w:t>
      </w:r>
      <w:r>
        <w:rPr>
          <w:rFonts w:hint="eastAsia" w:ascii="Times New Roman" w:hAnsi="Times New Roman"/>
        </w:rPr>
        <w:t>,</w:t>
      </w:r>
      <w:r>
        <w:rPr>
          <w:rFonts w:ascii="Times New Roman" w:hAnsi="Times New Roman"/>
        </w:rPr>
        <w:t xml:space="preserve"> but failed to prevent their escape</w:t>
      </w:r>
      <w:r>
        <w:rPr>
          <w:rFonts w:hint="eastAsia" w:ascii="Times New Roman" w:hAnsi="Times New Roman"/>
        </w:rPr>
        <w:t>.</w:t>
      </w:r>
      <w:r>
        <w:rPr>
          <w:rFonts w:ascii="Times New Roman" w:hAnsi="Times New Roman"/>
        </w:rPr>
        <w:t xml:space="preserve"> For now</w:t>
      </w:r>
      <w:r>
        <w:rPr>
          <w:rFonts w:hint="eastAsia" w:ascii="Times New Roman" w:hAnsi="Times New Roman"/>
        </w:rPr>
        <w:t>,</w:t>
      </w:r>
      <w:r>
        <w:rPr>
          <w:rFonts w:ascii="Times New Roman" w:hAnsi="Times New Roman"/>
        </w:rPr>
        <w:t xml:space="preserve"> the giant apple snail’s foothold in Europe is limited to the Ebro Delta</w:t>
      </w:r>
      <w:r>
        <w:rPr>
          <w:rFonts w:hint="eastAsia" w:ascii="Times New Roman" w:hAnsi="Times New Roman"/>
        </w:rPr>
        <w:t>.</w:t>
      </w:r>
      <w:r>
        <w:rPr>
          <w:rFonts w:ascii="Times New Roman" w:hAnsi="Times New Roman"/>
        </w:rPr>
        <w:t xml:space="preserve"> But the snail continues its march to new territory</w:t>
      </w:r>
      <w:r>
        <w:rPr>
          <w:rFonts w:hint="eastAsia" w:ascii="Times New Roman" w:hAnsi="Times New Roman"/>
        </w:rPr>
        <w:t>,</w:t>
      </w:r>
      <w:r>
        <w:rPr>
          <w:rFonts w:ascii="Times New Roman" w:hAnsi="Times New Roman"/>
        </w:rPr>
        <w:t xml:space="preserve"> says Serrat</w:t>
      </w:r>
      <w:r>
        <w:rPr>
          <w:rFonts w:hint="eastAsia" w:ascii="Times New Roman" w:hAnsi="Times New Roman"/>
        </w:rPr>
        <w:t>.</w:t>
      </w:r>
      <w:r>
        <w:rPr>
          <w:rFonts w:ascii="Times New Roman" w:hAnsi="Times New Roman"/>
        </w:rPr>
        <w:t xml:space="preserve"> “The question is not if it will reach other rice-growing areas of Europe</w:t>
      </w:r>
      <w:r>
        <w:rPr>
          <w:rFonts w:hint="eastAsia" w:ascii="Times New Roman" w:hAnsi="Times New Roman"/>
        </w:rPr>
        <w:t>,</w:t>
      </w:r>
      <w:r>
        <w:rPr>
          <w:rFonts w:ascii="Times New Roman" w:hAnsi="Times New Roman"/>
        </w:rPr>
        <w:t xml:space="preserve"> but when</w:t>
      </w:r>
      <w:r>
        <w:rPr>
          <w:rFonts w:hint="eastAsia" w:ascii="Times New Roman" w:hAnsi="Times New Roman"/>
        </w:rPr>
        <w:t>.</w:t>
      </w:r>
      <w:r>
        <w:rPr>
          <w:rFonts w:ascii="Times New Roman" w:hAnsi="Times New Roman"/>
        </w:rPr>
        <w:t>”</w:t>
      </w:r>
    </w:p>
    <w:p>
      <w:pPr>
        <w:rPr>
          <w:rFonts w:ascii="Times New Roman" w:hAnsi="Times New Roman"/>
        </w:rPr>
      </w:pPr>
      <w:r>
        <w:rPr>
          <w:rFonts w:ascii="Times New Roman" w:hAnsi="Times New Roman"/>
        </w:rPr>
        <w:t>　　Over the next year and a half investigators will test the various strains of saline-tolerant rice they’ve concocted</w:t>
      </w:r>
      <w:r>
        <w:rPr>
          <w:rFonts w:hint="eastAsia" w:ascii="Times New Roman" w:hAnsi="Times New Roman"/>
        </w:rPr>
        <w:t>.</w:t>
      </w:r>
      <w:r>
        <w:rPr>
          <w:rFonts w:ascii="Times New Roman" w:hAnsi="Times New Roman"/>
        </w:rPr>
        <w:t xml:space="preserve"> In 2018</w:t>
      </w:r>
      <w:r>
        <w:rPr>
          <w:rFonts w:hint="eastAsia" w:ascii="Times New Roman" w:hAnsi="Times New Roman"/>
        </w:rPr>
        <w:t>,</w:t>
      </w:r>
      <w:r>
        <w:rPr>
          <w:rFonts w:ascii="Times New Roman" w:hAnsi="Times New Roman"/>
        </w:rPr>
        <w:t xml:space="preserve"> farmers will plant the varieties with the most promise in the Ebro Delta and Europe’s other two main rice-growing regions—along the Po in Italy</w:t>
      </w:r>
      <w:r>
        <w:rPr>
          <w:rFonts w:hint="eastAsia" w:ascii="Times New Roman" w:hAnsi="Times New Roman"/>
        </w:rPr>
        <w:t>,</w:t>
      </w:r>
      <w:r>
        <w:rPr>
          <w:rFonts w:ascii="Times New Roman" w:hAnsi="Times New Roman"/>
        </w:rPr>
        <w:t xml:space="preserve"> and France’s Rhône</w:t>
      </w:r>
      <w:r>
        <w:rPr>
          <w:rFonts w:hint="eastAsia" w:ascii="Times New Roman" w:hAnsi="Times New Roman"/>
        </w:rPr>
        <w:t>.</w:t>
      </w:r>
      <w:r>
        <w:rPr>
          <w:rFonts w:ascii="Times New Roman" w:hAnsi="Times New Roman"/>
        </w:rPr>
        <w:t xml:space="preserve"> A season in the field will help determine which</w:t>
      </w:r>
      <w:r>
        <w:rPr>
          <w:rFonts w:hint="eastAsia" w:ascii="Times New Roman" w:hAnsi="Times New Roman"/>
        </w:rPr>
        <w:t>,</w:t>
      </w:r>
      <w:r>
        <w:rPr>
          <w:rFonts w:ascii="Times New Roman" w:hAnsi="Times New Roman"/>
        </w:rPr>
        <w:t xml:space="preserve"> if any</w:t>
      </w:r>
      <w:r>
        <w:rPr>
          <w:rFonts w:hint="eastAsia" w:ascii="Times New Roman" w:hAnsi="Times New Roman"/>
        </w:rPr>
        <w:t>,</w:t>
      </w:r>
      <w:r>
        <w:rPr>
          <w:rFonts w:ascii="Times New Roman" w:hAnsi="Times New Roman"/>
        </w:rPr>
        <w:t xml:space="preserve"> of the varieties are ready for commercialization</w:t>
      </w:r>
      <w:r>
        <w:rPr>
          <w:rFonts w:hint="eastAsia" w:ascii="Times New Roman" w:hAnsi="Times New Roman"/>
        </w:rPr>
        <w:t>.</w:t>
      </w:r>
    </w:p>
    <w:p>
      <w:pPr>
        <w:rPr>
          <w:rFonts w:ascii="Times New Roman" w:hAnsi="Times New Roman"/>
        </w:rPr>
      </w:pPr>
      <w:r>
        <w:rPr>
          <w:rFonts w:ascii="Times New Roman" w:hAnsi="Times New Roman"/>
        </w:rPr>
        <w:t>　　As an EU-funded effort</w:t>
      </w:r>
      <w:r>
        <w:rPr>
          <w:rFonts w:hint="eastAsia" w:ascii="Times New Roman" w:hAnsi="Times New Roman"/>
        </w:rPr>
        <w:t>,</w:t>
      </w:r>
      <w:r>
        <w:rPr>
          <w:rFonts w:ascii="Times New Roman" w:hAnsi="Times New Roman"/>
        </w:rPr>
        <w:t xml:space="preserve"> the search for salt-tolerant varieties of rice is taking place in all three countries</w:t>
      </w:r>
      <w:r>
        <w:rPr>
          <w:rFonts w:hint="eastAsia" w:ascii="Times New Roman" w:hAnsi="Times New Roman"/>
        </w:rPr>
        <w:t>.</w:t>
      </w:r>
      <w:r>
        <w:rPr>
          <w:rFonts w:ascii="Times New Roman" w:hAnsi="Times New Roman"/>
        </w:rPr>
        <w:t xml:space="preserve"> Each team is crossbreeding a local European short-grain rice with a long-grain Asian variety that carries the salt-resistant gene</w:t>
      </w:r>
      <w:r>
        <w:rPr>
          <w:rFonts w:hint="eastAsia" w:ascii="Times New Roman" w:hAnsi="Times New Roman"/>
        </w:rPr>
        <w:t>.</w:t>
      </w:r>
      <w:r>
        <w:rPr>
          <w:rFonts w:ascii="Times New Roman" w:hAnsi="Times New Roman"/>
        </w:rPr>
        <w:t xml:space="preserve"> The scientists are breeding successive generations to arrive at varieties that incorporate salt tolerance but retain about 97 percent of the European rice genome （基因组）</w:t>
      </w:r>
      <w:r>
        <w:rPr>
          <w:rFonts w:hint="eastAsia" w:ascii="Times New Roman" w:hAnsi="Times New Roman"/>
        </w:rPr>
        <w:t>.</w:t>
      </w:r>
    </w:p>
    <w:p>
      <w:pPr>
        <w:rPr>
          <w:rFonts w:ascii="Times New Roman" w:hAnsi="Times New Roman"/>
        </w:rPr>
      </w:pPr>
      <w:r>
        <w:rPr>
          <w:rFonts w:ascii="Times New Roman" w:hAnsi="Times New Roman"/>
        </w:rPr>
        <w:t>46</w:t>
      </w:r>
      <w:r>
        <w:rPr>
          <w:rFonts w:hint="eastAsia" w:ascii="Times New Roman" w:hAnsi="Times New Roman"/>
        </w:rPr>
        <w:t>.</w:t>
      </w:r>
      <w:r>
        <w:rPr>
          <w:rFonts w:ascii="Times New Roman" w:hAnsi="Times New Roman"/>
        </w:rPr>
        <w:t xml:space="preserve"> Why does the author mention the Spanish Civil War at the beginning of the passage</w:t>
      </w:r>
      <w:r>
        <w:rPr>
          <w:rFonts w:hint="eastAsia" w:ascii="Times New Roman" w:hAnsi="Times New Roman"/>
        </w:rPr>
        <w:t>?</w:t>
      </w:r>
    </w:p>
    <w:p>
      <w:pPr>
        <w:rPr>
          <w:rFonts w:ascii="Times New Roman" w:hAnsi="Times New Roman"/>
        </w:rPr>
      </w:pPr>
      <w:r>
        <w:rPr>
          <w:rFonts w:ascii="Times New Roman" w:hAnsi="Times New Roman"/>
        </w:rPr>
        <w:t>　　A） It had great impact on the life of Spanish rice farmers</w:t>
      </w:r>
      <w:r>
        <w:rPr>
          <w:rFonts w:hint="eastAsia" w:ascii="Times New Roman" w:hAnsi="Times New Roman"/>
        </w:rPr>
        <w:t>.</w:t>
      </w:r>
    </w:p>
    <w:p>
      <w:pPr>
        <w:rPr>
          <w:rFonts w:ascii="Times New Roman" w:hAnsi="Times New Roman"/>
        </w:rPr>
      </w:pPr>
      <w:r>
        <w:rPr>
          <w:rFonts w:ascii="Times New Roman" w:hAnsi="Times New Roman"/>
        </w:rPr>
        <w:t>　　B） It is of great significance in the records of Spanish history</w:t>
      </w:r>
      <w:r>
        <w:rPr>
          <w:rFonts w:hint="eastAsia" w:ascii="Times New Roman" w:hAnsi="Times New Roman"/>
        </w:rPr>
        <w:t>.</w:t>
      </w:r>
    </w:p>
    <w:p>
      <w:pPr>
        <w:rPr>
          <w:rFonts w:ascii="Times New Roman" w:hAnsi="Times New Roman"/>
        </w:rPr>
      </w:pPr>
      <w:r>
        <w:rPr>
          <w:rFonts w:ascii="Times New Roman" w:hAnsi="Times New Roman"/>
        </w:rPr>
        <w:t>　　C） Rice farmers in the Ebro Delta are waging a battle of similar importance</w:t>
      </w:r>
      <w:r>
        <w:rPr>
          <w:rFonts w:hint="eastAsia" w:ascii="Times New Roman" w:hAnsi="Times New Roman"/>
        </w:rPr>
        <w:t>.</w:t>
      </w:r>
    </w:p>
    <w:p>
      <w:pPr>
        <w:rPr>
          <w:rFonts w:ascii="Times New Roman" w:hAnsi="Times New Roman"/>
        </w:rPr>
      </w:pPr>
      <w:r>
        <w:rPr>
          <w:rFonts w:ascii="Times New Roman" w:hAnsi="Times New Roman"/>
        </w:rPr>
        <w:t xml:space="preserve">　　D） Rice farmers in the Ebro Delta are </w:t>
      </w:r>
      <w:r>
        <w:rPr>
          <w:rFonts w:hint="eastAsia" w:ascii="Times New Roman" w:hAnsi="Times New Roman"/>
        </w:rPr>
        <w:t>experiencing</w:t>
      </w:r>
      <w:r>
        <w:rPr>
          <w:rFonts w:ascii="Times New Roman" w:hAnsi="Times New Roman"/>
        </w:rPr>
        <w:t xml:space="preserve"> as hard a time as in the war</w:t>
      </w:r>
      <w:r>
        <w:rPr>
          <w:rFonts w:hint="eastAsia" w:ascii="Times New Roman" w:hAnsi="Times New Roman"/>
        </w:rPr>
        <w:t>.</w:t>
      </w:r>
    </w:p>
    <w:p>
      <w:pPr>
        <w:rPr>
          <w:rFonts w:ascii="Times New Roman" w:hAnsi="Times New Roman"/>
        </w:rPr>
      </w:pPr>
      <w:r>
        <w:rPr>
          <w:rFonts w:ascii="Times New Roman" w:hAnsi="Times New Roman"/>
        </w:rPr>
        <w:t>47</w:t>
      </w:r>
      <w:r>
        <w:rPr>
          <w:rFonts w:hint="eastAsia" w:ascii="Times New Roman" w:hAnsi="Times New Roman"/>
        </w:rPr>
        <w:t>.</w:t>
      </w:r>
      <w:r>
        <w:rPr>
          <w:rFonts w:ascii="Times New Roman" w:hAnsi="Times New Roman"/>
        </w:rPr>
        <w:t xml:space="preserve"> What may be </w:t>
      </w:r>
      <w:r>
        <w:rPr>
          <w:rFonts w:hint="eastAsia" w:ascii="Times New Roman" w:hAnsi="Times New Roman"/>
        </w:rPr>
        <w:t>the most effective strategy</w:t>
      </w:r>
      <w:r>
        <w:rPr>
          <w:rFonts w:ascii="Times New Roman" w:hAnsi="Times New Roman"/>
        </w:rPr>
        <w:t xml:space="preserve"> for rice farmers to employ in f</w:t>
      </w:r>
      <w:r>
        <w:rPr>
          <w:rFonts w:hint="eastAsia" w:ascii="Times New Roman" w:hAnsi="Times New Roman"/>
        </w:rPr>
        <w:t>i</w:t>
      </w:r>
      <w:r>
        <w:rPr>
          <w:rFonts w:ascii="Times New Roman" w:hAnsi="Times New Roman"/>
        </w:rPr>
        <w:t>ghting their enemies</w:t>
      </w:r>
      <w:r>
        <w:rPr>
          <w:rFonts w:hint="eastAsia" w:ascii="Times New Roman" w:hAnsi="Times New Roman"/>
        </w:rPr>
        <w:t>?</w:t>
      </w:r>
    </w:p>
    <w:p>
      <w:pPr>
        <w:rPr>
          <w:ins w:id="0" w:author="" w:date=""/>
          <w:rFonts w:ascii="Times New Roman" w:hAnsi="Times New Roman"/>
        </w:rPr>
      </w:pPr>
      <w:r>
        <w:rPr>
          <w:rFonts w:ascii="Times New Roman" w:hAnsi="Times New Roman"/>
        </w:rPr>
        <w:t xml:space="preserve">　　A） </w:t>
      </w:r>
      <w:r>
        <w:rPr>
          <w:rFonts w:hint="eastAsia" w:ascii="Times New Roman" w:hAnsi="Times New Roman"/>
        </w:rPr>
        <w:t>Striking the weaker</w:t>
      </w:r>
      <w:r>
        <w:rPr>
          <w:rFonts w:ascii="Times New Roman" w:hAnsi="Times New Roman"/>
        </w:rPr>
        <w:t xml:space="preserve"> enemy first</w:t>
      </w:r>
      <w:r>
        <w:rPr>
          <w:rFonts w:hint="eastAsia" w:ascii="Times New Roman" w:hAnsi="Times New Roman"/>
        </w:rPr>
        <w:t>.</w:t>
      </w:r>
      <w:r>
        <w:rPr>
          <w:rFonts w:ascii="Times New Roman" w:hAnsi="Times New Roman"/>
        </w:rPr>
        <w:t xml:space="preserve">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lang w:val="en-US" w:eastAsia="zh-CN"/>
        </w:rPr>
        <w:t xml:space="preserve">         </w:t>
      </w:r>
      <w:r>
        <w:rPr>
          <w:rFonts w:ascii="Times New Roman" w:hAnsi="Times New Roman"/>
        </w:rPr>
        <w:t>B） Eliminating the enemy one by one。</w:t>
      </w:r>
    </w:p>
    <w:p>
      <w:pPr>
        <w:rPr>
          <w:rFonts w:ascii="Times New Roman" w:hAnsi="Times New Roman"/>
        </w:rPr>
      </w:pPr>
      <w:r>
        <w:rPr>
          <w:rFonts w:ascii="Times New Roman" w:hAnsi="Times New Roman"/>
        </w:rPr>
        <w:t>　　C） Killing two bird with one stone</w:t>
      </w:r>
      <w:r>
        <w:rPr>
          <w:rFonts w:hint="eastAsia" w:ascii="Times New Roman" w:hAnsi="Times New Roman"/>
        </w:rPr>
        <w:t>.</w:t>
      </w:r>
      <w:r>
        <w:rPr>
          <w:rFonts w:ascii="Times New Roman" w:hAnsi="Times New Roman"/>
        </w:rPr>
        <w:t xml:space="preserve">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lang w:val="en-US" w:eastAsia="zh-CN"/>
        </w:rPr>
        <w:t xml:space="preserve">         </w:t>
      </w:r>
      <w:bookmarkStart w:id="0" w:name="_GoBack"/>
      <w:bookmarkEnd w:id="0"/>
      <w:r>
        <w:rPr>
          <w:rFonts w:ascii="Times New Roman" w:hAnsi="Times New Roman"/>
        </w:rPr>
        <w:t>D） Using one evil to combat the other</w:t>
      </w:r>
      <w:r>
        <w:rPr>
          <w:rFonts w:hint="eastAsia" w:ascii="Times New Roman" w:hAnsi="Times New Roman"/>
        </w:rPr>
        <w:t>.</w:t>
      </w:r>
    </w:p>
    <w:p>
      <w:pPr>
        <w:rPr>
          <w:rFonts w:ascii="Times New Roman" w:hAnsi="Times New Roman"/>
        </w:rPr>
      </w:pPr>
      <w:r>
        <w:rPr>
          <w:rFonts w:ascii="Times New Roman" w:hAnsi="Times New Roman"/>
        </w:rPr>
        <w:t>48</w:t>
      </w:r>
      <w:r>
        <w:rPr>
          <w:rFonts w:hint="eastAsia" w:ascii="Times New Roman" w:hAnsi="Times New Roman"/>
        </w:rPr>
        <w:t>.</w:t>
      </w:r>
      <w:r>
        <w:rPr>
          <w:rFonts w:ascii="Times New Roman" w:hAnsi="Times New Roman"/>
        </w:rPr>
        <w:t xml:space="preserve"> What do we learn about “Project Neurice”</w:t>
      </w:r>
      <w:r>
        <w:rPr>
          <w:rFonts w:hint="eastAsia" w:ascii="Times New Roman" w:hAnsi="Times New Roman"/>
        </w:rPr>
        <w:t>?</w:t>
      </w:r>
    </w:p>
    <w:p>
      <w:pPr>
        <w:rPr>
          <w:rFonts w:ascii="Times New Roman" w:hAnsi="Times New Roman"/>
        </w:rPr>
      </w:pPr>
      <w:r>
        <w:rPr>
          <w:rFonts w:ascii="Times New Roman" w:hAnsi="Times New Roman"/>
        </w:rPr>
        <w:t>　　A） Its goals will have to be realized at a cost</w:t>
      </w:r>
      <w:r>
        <w:rPr>
          <w:rFonts w:hint="eastAsia" w:ascii="Times New Roman" w:hAnsi="Times New Roman"/>
        </w:rPr>
        <w:t>.</w:t>
      </w:r>
    </w:p>
    <w:p>
      <w:pPr>
        <w:rPr>
          <w:rFonts w:ascii="Times New Roman" w:hAnsi="Times New Roman"/>
        </w:rPr>
      </w:pPr>
      <w:r>
        <w:rPr>
          <w:rFonts w:ascii="Times New Roman" w:hAnsi="Times New Roman"/>
        </w:rPr>
        <w:t>　　B） It aims to increase the yield of Spanish rice</w:t>
      </w:r>
      <w:r>
        <w:rPr>
          <w:rFonts w:hint="eastAsia" w:ascii="Times New Roman" w:hAnsi="Times New Roman"/>
        </w:rPr>
        <w:t>.</w:t>
      </w:r>
    </w:p>
    <w:p>
      <w:pPr>
        <w:rPr>
          <w:rFonts w:ascii="Times New Roman" w:hAnsi="Times New Roman"/>
        </w:rPr>
      </w:pPr>
      <w:r>
        <w:rPr>
          <w:rFonts w:ascii="Times New Roman" w:hAnsi="Times New Roman"/>
        </w:rPr>
        <w:t>　　C） Its immediate priority is to bring the pest under control</w:t>
      </w:r>
      <w:r>
        <w:rPr>
          <w:rFonts w:hint="eastAsia" w:ascii="Times New Roman" w:hAnsi="Times New Roman"/>
        </w:rPr>
        <w:t>.</w:t>
      </w:r>
    </w:p>
    <w:p>
      <w:pPr>
        <w:rPr>
          <w:rFonts w:ascii="Times New Roman" w:hAnsi="Times New Roman"/>
        </w:rPr>
      </w:pPr>
      <w:r>
        <w:rPr>
          <w:rFonts w:ascii="Times New Roman" w:hAnsi="Times New Roman"/>
        </w:rPr>
        <w:t>　　D） It tries to kill the snails with the help of climate change</w:t>
      </w:r>
      <w:r>
        <w:rPr>
          <w:rFonts w:hint="eastAsia" w:ascii="Times New Roman" w:hAnsi="Times New Roman"/>
        </w:rPr>
        <w:t>.</w:t>
      </w:r>
    </w:p>
    <w:p>
      <w:pPr>
        <w:rPr>
          <w:rFonts w:ascii="Times New Roman" w:hAnsi="Times New Roman"/>
        </w:rPr>
      </w:pPr>
      <w:r>
        <w:rPr>
          <w:rFonts w:ascii="Times New Roman" w:hAnsi="Times New Roman"/>
        </w:rPr>
        <w:t>49</w:t>
      </w:r>
      <w:r>
        <w:rPr>
          <w:rFonts w:hint="eastAsia" w:ascii="Times New Roman" w:hAnsi="Times New Roman"/>
        </w:rPr>
        <w:t>.</w:t>
      </w:r>
      <w:r>
        <w:rPr>
          <w:rFonts w:ascii="Times New Roman" w:hAnsi="Times New Roman"/>
        </w:rPr>
        <w:t xml:space="preserve"> What does Neurice project manager say about the giant apple snail</w:t>
      </w:r>
      <w:r>
        <w:rPr>
          <w:rFonts w:hint="eastAsia" w:ascii="Times New Roman" w:hAnsi="Times New Roman"/>
        </w:rPr>
        <w:t>?</w:t>
      </w:r>
    </w:p>
    <w:p>
      <w:pPr>
        <w:rPr>
          <w:rFonts w:ascii="Times New Roman" w:hAnsi="Times New Roman"/>
        </w:rPr>
      </w:pPr>
      <w:r>
        <w:rPr>
          <w:rFonts w:ascii="Times New Roman" w:hAnsi="Times New Roman"/>
        </w:rPr>
        <w:t>　　A） It can survive only on southern European wetlands</w:t>
      </w:r>
      <w:r>
        <w:rPr>
          <w:rFonts w:hint="eastAsia" w:ascii="Times New Roman" w:hAnsi="Times New Roman"/>
        </w:rPr>
        <w:t>.</w:t>
      </w:r>
    </w:p>
    <w:p>
      <w:pPr>
        <w:rPr>
          <w:rFonts w:ascii="Times New Roman" w:hAnsi="Times New Roman"/>
        </w:rPr>
      </w:pPr>
      <w:r>
        <w:rPr>
          <w:rFonts w:ascii="Times New Roman" w:hAnsi="Times New Roman"/>
        </w:rPr>
        <w:t>　　B） It will invade other rice-growing regions of Europe</w:t>
      </w:r>
      <w:r>
        <w:rPr>
          <w:rFonts w:hint="eastAsia" w:ascii="Times New Roman" w:hAnsi="Times New Roman"/>
        </w:rPr>
        <w:t>.</w:t>
      </w:r>
    </w:p>
    <w:p>
      <w:pPr>
        <w:rPr>
          <w:rFonts w:ascii="Times New Roman" w:hAnsi="Times New Roman"/>
        </w:rPr>
      </w:pPr>
      <w:r>
        <w:rPr>
          <w:rFonts w:ascii="Times New Roman" w:hAnsi="Times New Roman"/>
        </w:rPr>
        <w:t>　　C） It multiplies at a speed beyond human imagination</w:t>
      </w:r>
      <w:r>
        <w:rPr>
          <w:rFonts w:hint="eastAsia" w:ascii="Times New Roman" w:hAnsi="Times New Roman"/>
        </w:rPr>
        <w:t>.</w:t>
      </w:r>
    </w:p>
    <w:p>
      <w:pPr>
        <w:rPr>
          <w:rFonts w:ascii="Times New Roman" w:hAnsi="Times New Roman"/>
        </w:rPr>
      </w:pPr>
      <w:r>
        <w:rPr>
          <w:rFonts w:ascii="Times New Roman" w:hAnsi="Times New Roman"/>
        </w:rPr>
        <w:t>　　D） It was introduced into the rice fields on purpose</w:t>
      </w:r>
      <w:r>
        <w:rPr>
          <w:rFonts w:hint="eastAsia" w:ascii="Times New Roman" w:hAnsi="Times New Roman"/>
        </w:rPr>
        <w:t>.</w:t>
      </w:r>
    </w:p>
    <w:p>
      <w:pPr>
        <w:tabs>
          <w:tab w:val="left" w:pos="5103"/>
        </w:tabs>
        <w:rPr>
          <w:rFonts w:ascii="Times New Roman" w:hAnsi="Times New Roman"/>
          <w:kern w:val="0"/>
        </w:rPr>
      </w:pPr>
      <w:r>
        <w:rPr>
          <w:rFonts w:ascii="Times New Roman" w:hAnsi="Times New Roman"/>
          <w:kern w:val="0"/>
        </w:rPr>
        <w:t xml:space="preserve">50. </w:t>
      </w:r>
      <w:r>
        <w:rPr>
          <w:rFonts w:hint="eastAsia" w:ascii="Times New Roman" w:hAnsi="Times New Roman"/>
          <w:kern w:val="0"/>
        </w:rPr>
        <w:t xml:space="preserve">What is </w:t>
      </w:r>
      <w:r>
        <w:rPr>
          <w:rFonts w:ascii="Times New Roman" w:hAnsi="Times New Roman"/>
          <w:kern w:val="0"/>
        </w:rPr>
        <w:t>the</w:t>
      </w:r>
      <w:r>
        <w:rPr>
          <w:rFonts w:hint="eastAsia" w:ascii="Times New Roman" w:hAnsi="Times New Roman"/>
          <w:kern w:val="0"/>
        </w:rPr>
        <w:t xml:space="preserve"> ultimate goal of the EU-funded program?</w:t>
      </w:r>
    </w:p>
    <w:p>
      <w:pPr>
        <w:tabs>
          <w:tab w:val="left" w:pos="5103"/>
        </w:tabs>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Cultivating ideal salt-resistant rice varieties.</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 xml:space="preserve">Increasing the absorbency of </w:t>
      </w:r>
      <w:r>
        <w:rPr>
          <w:rFonts w:ascii="Times New Roman" w:hAnsi="Times New Roman"/>
          <w:kern w:val="0"/>
        </w:rPr>
        <w:t>the</w:t>
      </w:r>
      <w:r>
        <w:rPr>
          <w:rFonts w:hint="eastAsia" w:ascii="Times New Roman" w:hAnsi="Times New Roman"/>
          <w:kern w:val="0"/>
        </w:rPr>
        <w:t xml:space="preserve"> Spanish rice.</w:t>
      </w:r>
    </w:p>
    <w:p>
      <w:pPr>
        <w:tabs>
          <w:tab w:val="left" w:pos="5103"/>
        </w:tabs>
        <w:ind w:firstLine="420"/>
        <w:rPr>
          <w:rFonts w:hint="eastAsia"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 xml:space="preserve">Introducing Spanish rice to </w:t>
      </w:r>
      <w:r>
        <w:rPr>
          <w:rFonts w:ascii="Times New Roman" w:hAnsi="Times New Roman"/>
          <w:kern w:val="0"/>
        </w:rPr>
        <w:t>the</w:t>
      </w:r>
      <w:r>
        <w:rPr>
          <w:rFonts w:hint="eastAsia" w:ascii="Times New Roman" w:hAnsi="Times New Roman"/>
          <w:kern w:val="0"/>
        </w:rPr>
        <w:t xml:space="preserve"> rest of Europe.</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 xml:space="preserve">Popularizing </w:t>
      </w:r>
      <w:r>
        <w:rPr>
          <w:rFonts w:ascii="Times New Roman" w:hAnsi="Times New Roman"/>
          <w:kern w:val="0"/>
        </w:rPr>
        <w:t>the</w:t>
      </w:r>
      <w:r>
        <w:rPr>
          <w:rFonts w:hint="eastAsia" w:ascii="Times New Roman" w:hAnsi="Times New Roman"/>
          <w:kern w:val="0"/>
        </w:rPr>
        <w:t xml:space="preserve"> rice crossbreeding technology.</w:t>
      </w:r>
    </w:p>
    <w:p>
      <w:pPr>
        <w:tabs>
          <w:tab w:val="left" w:pos="5103"/>
        </w:tabs>
        <w:ind w:firstLine="420"/>
        <w:rPr>
          <w:rFonts w:ascii="Times New Roman" w:hAnsi="Times New Roman"/>
          <w:kern w:val="0"/>
        </w:rPr>
      </w:pPr>
    </w:p>
    <w:p>
      <w:pPr>
        <w:tabs>
          <w:tab w:val="left" w:pos="5103"/>
        </w:tabs>
        <w:rPr>
          <w:rFonts w:ascii="Times New Roman" w:hAnsi="Times New Roman"/>
          <w:kern w:val="0"/>
        </w:rPr>
      </w:pPr>
      <w:r>
        <w:rPr>
          <w:rFonts w:ascii="Times New Roman" w:hAnsi="Times New Roman"/>
          <w:b/>
          <w:bCs/>
          <w:kern w:val="0"/>
        </w:rPr>
        <w:t xml:space="preserve">Passage </w:t>
      </w:r>
      <w:r>
        <w:rPr>
          <w:rFonts w:hint="eastAsia" w:ascii="Times New Roman" w:hAnsi="Times New Roman"/>
          <w:b/>
          <w:bCs/>
          <w:kern w:val="0"/>
        </w:rPr>
        <w:t>T</w:t>
      </w:r>
      <w:r>
        <w:rPr>
          <w:rFonts w:ascii="Times New Roman" w:hAnsi="Times New Roman"/>
          <w:b/>
          <w:bCs/>
          <w:kern w:val="0"/>
        </w:rPr>
        <w:t>wo</w:t>
      </w:r>
    </w:p>
    <w:p>
      <w:pPr>
        <w:tabs>
          <w:tab w:val="left" w:pos="5103"/>
        </w:tabs>
        <w:rPr>
          <w:rFonts w:ascii="Times New Roman" w:hAnsi="Times New Roman"/>
          <w:kern w:val="0"/>
        </w:rPr>
      </w:pPr>
      <w:r>
        <w:rPr>
          <w:rFonts w:ascii="Times New Roman" w:hAnsi="Times New Roman"/>
          <w:b/>
          <w:bCs/>
          <w:kern w:val="0"/>
        </w:rPr>
        <w:t>Questions 51 to 55 are based on the following passage</w:t>
      </w:r>
    </w:p>
    <w:p>
      <w:pPr>
        <w:tabs>
          <w:tab w:val="left" w:pos="5103"/>
        </w:tabs>
        <w:ind w:firstLine="420"/>
        <w:rPr>
          <w:rFonts w:hint="eastAsia" w:ascii="Times New Roman" w:hAnsi="Times New Roman"/>
          <w:kern w:val="0"/>
        </w:rPr>
      </w:pPr>
      <w:r>
        <w:rPr>
          <w:rFonts w:ascii="Times New Roman" w:hAnsi="Times New Roman"/>
          <w:kern w:val="0"/>
        </w:rPr>
        <w:t>P</w:t>
      </w:r>
      <w:r>
        <w:rPr>
          <w:rFonts w:hint="eastAsia" w:ascii="Times New Roman" w:hAnsi="Times New Roman"/>
          <w:kern w:val="0"/>
        </w:rPr>
        <w:t>hotography was once an expensive, laborious ordeal reserved for life</w:t>
      </w:r>
      <w:r>
        <w:rPr>
          <w:rFonts w:ascii="Times New Roman" w:hAnsi="Times New Roman"/>
          <w:kern w:val="0"/>
        </w:rPr>
        <w:t>’</w:t>
      </w:r>
      <w:r>
        <w:rPr>
          <w:rFonts w:hint="eastAsia" w:ascii="Times New Roman" w:hAnsi="Times New Roman"/>
          <w:kern w:val="0"/>
        </w:rPr>
        <w:t xml:space="preserve">s greatest milestones. </w:t>
      </w:r>
      <w:r>
        <w:rPr>
          <w:rFonts w:ascii="Times New Roman" w:hAnsi="Times New Roman"/>
          <w:kern w:val="0"/>
        </w:rPr>
        <w:t>N</w:t>
      </w:r>
      <w:r>
        <w:rPr>
          <w:rFonts w:hint="eastAsia" w:ascii="Times New Roman" w:hAnsi="Times New Roman"/>
          <w:kern w:val="0"/>
        </w:rPr>
        <w:t xml:space="preserve">ow, </w:t>
      </w:r>
      <w:r>
        <w:rPr>
          <w:rFonts w:ascii="Times New Roman" w:hAnsi="Times New Roman"/>
          <w:kern w:val="0"/>
        </w:rPr>
        <w:t>the</w:t>
      </w:r>
      <w:r>
        <w:rPr>
          <w:rFonts w:hint="eastAsia" w:ascii="Times New Roman" w:hAnsi="Times New Roman"/>
          <w:kern w:val="0"/>
        </w:rPr>
        <w:t xml:space="preserve"> only apparent cost to taking infinite photos of something as common as a meal is </w:t>
      </w:r>
      <w:r>
        <w:rPr>
          <w:rFonts w:ascii="Times New Roman" w:hAnsi="Times New Roman"/>
          <w:kern w:val="0"/>
        </w:rPr>
        <w:t>the</w:t>
      </w:r>
      <w:r>
        <w:rPr>
          <w:rFonts w:hint="eastAsia" w:ascii="Times New Roman" w:hAnsi="Times New Roman"/>
          <w:kern w:val="0"/>
        </w:rPr>
        <w:t xml:space="preserve"> space on your hard drive and your dining companion</w:t>
      </w:r>
      <w:r>
        <w:rPr>
          <w:rFonts w:ascii="Times New Roman" w:hAnsi="Times New Roman"/>
          <w:kern w:val="0"/>
        </w:rPr>
        <w:t>’</w:t>
      </w:r>
      <w:r>
        <w:rPr>
          <w:rFonts w:hint="eastAsia" w:ascii="Times New Roman" w:hAnsi="Times New Roman"/>
          <w:kern w:val="0"/>
        </w:rPr>
        <w:t>s patience.</w:t>
      </w:r>
    </w:p>
    <w:p>
      <w:pPr>
        <w:tabs>
          <w:tab w:val="left" w:pos="5103"/>
        </w:tabs>
        <w:ind w:firstLine="420"/>
        <w:rPr>
          <w:rFonts w:hint="eastAsia" w:ascii="Times New Roman" w:hAnsi="Times New Roman"/>
          <w:kern w:val="0"/>
        </w:rPr>
      </w:pPr>
      <w:r>
        <w:rPr>
          <w:rFonts w:ascii="Times New Roman" w:hAnsi="Times New Roman"/>
          <w:kern w:val="0"/>
        </w:rPr>
        <w:t>B</w:t>
      </w:r>
      <w:r>
        <w:rPr>
          <w:rFonts w:hint="eastAsia" w:ascii="Times New Roman" w:hAnsi="Times New Roman"/>
          <w:kern w:val="0"/>
        </w:rPr>
        <w:t xml:space="preserve">ut is there another cost, a deeper cost, to documenting a life experience instead of simply enjoying it? </w:t>
      </w:r>
      <w:r>
        <w:rPr>
          <w:rFonts w:ascii="Times New Roman" w:hAnsi="Times New Roman"/>
          <w:kern w:val="0"/>
        </w:rPr>
        <w:t>“</w:t>
      </w:r>
      <w:r>
        <w:rPr>
          <w:rFonts w:hint="eastAsia" w:ascii="Times New Roman" w:hAnsi="Times New Roman"/>
          <w:kern w:val="0"/>
        </w:rPr>
        <w:t>You hear that you shouldn</w:t>
      </w:r>
      <w:r>
        <w:rPr>
          <w:rFonts w:ascii="Times New Roman" w:hAnsi="Times New Roman"/>
          <w:kern w:val="0"/>
        </w:rPr>
        <w:t>’</w:t>
      </w:r>
      <w:r>
        <w:rPr>
          <w:rFonts w:hint="eastAsia" w:ascii="Times New Roman" w:hAnsi="Times New Roman"/>
          <w:kern w:val="0"/>
        </w:rPr>
        <w:t>t take all these photos and interrupt the experience, and it</w:t>
      </w:r>
      <w:r>
        <w:rPr>
          <w:rFonts w:ascii="Times New Roman" w:hAnsi="Times New Roman"/>
          <w:kern w:val="0"/>
        </w:rPr>
        <w:t>’</w:t>
      </w:r>
      <w:r>
        <w:rPr>
          <w:rFonts w:hint="eastAsia" w:ascii="Times New Roman" w:hAnsi="Times New Roman"/>
          <w:kern w:val="0"/>
        </w:rPr>
        <w:t>s bad for you, and we</w:t>
      </w:r>
      <w:r>
        <w:rPr>
          <w:rFonts w:ascii="Times New Roman" w:hAnsi="Times New Roman"/>
          <w:kern w:val="0"/>
        </w:rPr>
        <w:t>’</w:t>
      </w:r>
      <w:r>
        <w:rPr>
          <w:rFonts w:hint="eastAsia" w:ascii="Times New Roman" w:hAnsi="Times New Roman"/>
          <w:kern w:val="0"/>
        </w:rPr>
        <w:t>re not living in the present moment,</w:t>
      </w:r>
      <w:r>
        <w:rPr>
          <w:rFonts w:ascii="Times New Roman" w:hAnsi="Times New Roman"/>
          <w:kern w:val="0"/>
        </w:rPr>
        <w:t>”</w:t>
      </w:r>
      <w:r>
        <w:rPr>
          <w:rFonts w:hint="eastAsia" w:ascii="Times New Roman" w:hAnsi="Times New Roman"/>
          <w:kern w:val="0"/>
        </w:rPr>
        <w:t xml:space="preserve"> says Kristin Diehl, associate professor of marketing at the University of Southern California Marshall School of Business.</w:t>
      </w:r>
    </w:p>
    <w:p>
      <w:pPr>
        <w:tabs>
          <w:tab w:val="left" w:pos="5103"/>
        </w:tabs>
        <w:ind w:firstLine="420"/>
        <w:rPr>
          <w:rFonts w:hint="eastAsia" w:ascii="Times New Roman" w:hAnsi="Times New Roman"/>
          <w:kern w:val="0"/>
        </w:rPr>
      </w:pPr>
      <w:r>
        <w:rPr>
          <w:rFonts w:ascii="Times New Roman" w:hAnsi="Times New Roman"/>
          <w:kern w:val="0"/>
        </w:rPr>
        <w:t>D</w:t>
      </w:r>
      <w:r>
        <w:rPr>
          <w:rFonts w:hint="eastAsia" w:ascii="Times New Roman" w:hAnsi="Times New Roman"/>
          <w:kern w:val="0"/>
        </w:rPr>
        <w:t>iehl and her fellow researchers wanted to find out if that was true, so they embarked on a series of nine experiments in the lab and in the field testing people</w:t>
      </w:r>
      <w:r>
        <w:rPr>
          <w:rFonts w:ascii="Times New Roman" w:hAnsi="Times New Roman"/>
          <w:kern w:val="0"/>
        </w:rPr>
        <w:t>’</w:t>
      </w:r>
      <w:r>
        <w:rPr>
          <w:rFonts w:hint="eastAsia" w:ascii="Times New Roman" w:hAnsi="Times New Roman"/>
          <w:kern w:val="0"/>
        </w:rPr>
        <w:t xml:space="preserve">s enjoyment in the presence or absence of a camera. </w:t>
      </w:r>
      <w:r>
        <w:rPr>
          <w:rFonts w:ascii="Times New Roman" w:hAnsi="Times New Roman"/>
          <w:kern w:val="0"/>
        </w:rPr>
        <w:t>T</w:t>
      </w:r>
      <w:r>
        <w:rPr>
          <w:rFonts w:hint="eastAsia" w:ascii="Times New Roman" w:hAnsi="Times New Roman"/>
          <w:kern w:val="0"/>
        </w:rPr>
        <w:t xml:space="preserve">he results, published in the Journal of Personality and Social Psychology, surprised them. </w:t>
      </w:r>
      <w:r>
        <w:rPr>
          <w:rFonts w:ascii="Times New Roman" w:hAnsi="Times New Roman"/>
          <w:kern w:val="0"/>
        </w:rPr>
        <w:t>T</w:t>
      </w:r>
      <w:r>
        <w:rPr>
          <w:rFonts w:hint="eastAsia" w:ascii="Times New Roman" w:hAnsi="Times New Roman"/>
          <w:kern w:val="0"/>
        </w:rPr>
        <w:t>aking photos actually makes people enjoy what they</w:t>
      </w:r>
      <w:r>
        <w:rPr>
          <w:rFonts w:ascii="Times New Roman" w:hAnsi="Times New Roman"/>
          <w:kern w:val="0"/>
        </w:rPr>
        <w:t>’</w:t>
      </w:r>
      <w:r>
        <w:rPr>
          <w:rFonts w:hint="eastAsia" w:ascii="Times New Roman" w:hAnsi="Times New Roman"/>
          <w:kern w:val="0"/>
        </w:rPr>
        <w:t>re doing more, not less.</w:t>
      </w:r>
    </w:p>
    <w:p>
      <w:pPr>
        <w:tabs>
          <w:tab w:val="left" w:pos="5103"/>
        </w:tabs>
        <w:ind w:firstLine="420"/>
        <w:rPr>
          <w:rFonts w:hint="eastAsia" w:ascii="Times New Roman" w:hAnsi="Times New Roman"/>
          <w:kern w:val="0"/>
        </w:rPr>
      </w:pPr>
      <w:r>
        <w:rPr>
          <w:rFonts w:ascii="Times New Roman" w:hAnsi="Times New Roman"/>
          <w:kern w:val="0"/>
        </w:rPr>
        <w:t>“</w:t>
      </w:r>
      <w:r>
        <w:rPr>
          <w:rFonts w:hint="eastAsia" w:ascii="Times New Roman" w:hAnsi="Times New Roman"/>
          <w:kern w:val="0"/>
        </w:rPr>
        <w:t>What we find is you actually look at the world slightly differently, because you</w:t>
      </w:r>
      <w:r>
        <w:rPr>
          <w:rFonts w:ascii="Times New Roman" w:hAnsi="Times New Roman"/>
          <w:kern w:val="0"/>
        </w:rPr>
        <w:t>’</w:t>
      </w:r>
      <w:r>
        <w:rPr>
          <w:rFonts w:hint="eastAsia" w:ascii="Times New Roman" w:hAnsi="Times New Roman"/>
          <w:kern w:val="0"/>
        </w:rPr>
        <w:t>re looking for things you want to capture, that you may want to hang onto,</w:t>
      </w:r>
      <w:r>
        <w:rPr>
          <w:rFonts w:ascii="Times New Roman" w:hAnsi="Times New Roman"/>
          <w:kern w:val="0"/>
        </w:rPr>
        <w:t>”</w:t>
      </w:r>
      <w:r>
        <w:rPr>
          <w:rFonts w:hint="eastAsia" w:ascii="Times New Roman" w:hAnsi="Times New Roman"/>
          <w:kern w:val="0"/>
        </w:rPr>
        <w:t xml:space="preserve"> Diehl explains. </w:t>
      </w:r>
      <w:r>
        <w:rPr>
          <w:rFonts w:ascii="Times New Roman" w:hAnsi="Times New Roman"/>
          <w:kern w:val="0"/>
        </w:rPr>
        <w:t>“</w:t>
      </w:r>
      <w:r>
        <w:rPr>
          <w:rFonts w:hint="eastAsia" w:ascii="Times New Roman" w:hAnsi="Times New Roman"/>
          <w:kern w:val="0"/>
        </w:rPr>
        <w:t>That gets people more engaged in the experience, and they tend to enjoy it more.</w:t>
      </w:r>
      <w:r>
        <w:rPr>
          <w:rFonts w:ascii="Times New Roman" w:hAnsi="Times New Roman"/>
          <w:kern w:val="0"/>
        </w:rPr>
        <w:t>”</w:t>
      </w:r>
    </w:p>
    <w:p>
      <w:pPr>
        <w:tabs>
          <w:tab w:val="left" w:pos="5103"/>
        </w:tabs>
        <w:ind w:firstLine="420"/>
        <w:rPr>
          <w:rFonts w:hint="eastAsia" w:ascii="Times New Roman" w:hAnsi="Times New Roman"/>
          <w:kern w:val="0"/>
        </w:rPr>
      </w:pPr>
      <w:r>
        <w:rPr>
          <w:rFonts w:ascii="Times New Roman" w:hAnsi="Times New Roman"/>
          <w:kern w:val="0"/>
        </w:rPr>
        <w:t>T</w:t>
      </w:r>
      <w:r>
        <w:rPr>
          <w:rFonts w:hint="eastAsia" w:ascii="Times New Roman" w:hAnsi="Times New Roman"/>
          <w:kern w:val="0"/>
        </w:rPr>
        <w:t xml:space="preserve">ake sightseeing. </w:t>
      </w:r>
      <w:r>
        <w:rPr>
          <w:rFonts w:ascii="Times New Roman" w:hAnsi="Times New Roman"/>
          <w:kern w:val="0"/>
        </w:rPr>
        <w:t>I</w:t>
      </w:r>
      <w:r>
        <w:rPr>
          <w:rFonts w:hint="eastAsia" w:ascii="Times New Roman" w:hAnsi="Times New Roman"/>
          <w:kern w:val="0"/>
        </w:rPr>
        <w:t xml:space="preserve">n one experiment, nearly 200 participants boarded a double-decker bus for a tour of Philadelphia. </w:t>
      </w:r>
      <w:r>
        <w:rPr>
          <w:rFonts w:ascii="Times New Roman" w:hAnsi="Times New Roman"/>
          <w:kern w:val="0"/>
        </w:rPr>
        <w:t>B</w:t>
      </w:r>
      <w:r>
        <w:rPr>
          <w:rFonts w:hint="eastAsia" w:ascii="Times New Roman" w:hAnsi="Times New Roman"/>
          <w:kern w:val="0"/>
        </w:rPr>
        <w:t xml:space="preserve">oth bus tours forbade the use of cell phones but one tour provided digital cameras and encouraged people to take photos. </w:t>
      </w:r>
      <w:r>
        <w:rPr>
          <w:rFonts w:ascii="Times New Roman" w:hAnsi="Times New Roman"/>
          <w:kern w:val="0"/>
        </w:rPr>
        <w:t>T</w:t>
      </w:r>
      <w:r>
        <w:rPr>
          <w:rFonts w:hint="eastAsia" w:ascii="Times New Roman" w:hAnsi="Times New Roman"/>
          <w:kern w:val="0"/>
        </w:rPr>
        <w:t>he people who took photos enjoyed the experience significantly more, and said they were more engaged, than those who didn</w:t>
      </w:r>
      <w:r>
        <w:rPr>
          <w:rFonts w:ascii="Times New Roman" w:hAnsi="Times New Roman"/>
          <w:kern w:val="0"/>
        </w:rPr>
        <w:t>’</w:t>
      </w:r>
      <w:r>
        <w:rPr>
          <w:rFonts w:hint="eastAsia" w:ascii="Times New Roman" w:hAnsi="Times New Roman"/>
          <w:kern w:val="0"/>
        </w:rPr>
        <w:t>t.</w:t>
      </w:r>
    </w:p>
    <w:p>
      <w:pPr>
        <w:tabs>
          <w:tab w:val="left" w:pos="5103"/>
        </w:tabs>
        <w:ind w:firstLine="420"/>
        <w:rPr>
          <w:rFonts w:hint="eastAsia" w:ascii="Times New Roman" w:hAnsi="Times New Roman"/>
          <w:kern w:val="0"/>
        </w:rPr>
      </w:pPr>
      <w:r>
        <w:rPr>
          <w:rFonts w:ascii="Times New Roman" w:hAnsi="Times New Roman"/>
          <w:kern w:val="0"/>
        </w:rPr>
        <w:t>S</w:t>
      </w:r>
      <w:r>
        <w:rPr>
          <w:rFonts w:hint="eastAsia" w:ascii="Times New Roman" w:hAnsi="Times New Roman"/>
          <w:kern w:val="0"/>
        </w:rPr>
        <w:t>napping a photo directs attention, which heightens the pleasure you get from whatever you</w:t>
      </w:r>
      <w:r>
        <w:rPr>
          <w:rFonts w:ascii="Times New Roman" w:hAnsi="Times New Roman"/>
          <w:kern w:val="0"/>
        </w:rPr>
        <w:t>’</w:t>
      </w:r>
      <w:r>
        <w:rPr>
          <w:rFonts w:hint="eastAsia" w:ascii="Times New Roman" w:hAnsi="Times New Roman"/>
          <w:kern w:val="0"/>
        </w:rPr>
        <w:t xml:space="preserve">re looking at, Diehl says. </w:t>
      </w:r>
      <w:r>
        <w:rPr>
          <w:rFonts w:ascii="Times New Roman" w:hAnsi="Times New Roman"/>
          <w:kern w:val="0"/>
        </w:rPr>
        <w:t>I</w:t>
      </w:r>
      <w:r>
        <w:rPr>
          <w:rFonts w:hint="eastAsia" w:ascii="Times New Roman" w:hAnsi="Times New Roman"/>
          <w:kern w:val="0"/>
        </w:rPr>
        <w:t xml:space="preserve">t works for things as boring as archaeological（考古的）museums, where people were given eye-tracking glasses and instructed either to take photos or not. </w:t>
      </w:r>
      <w:r>
        <w:rPr>
          <w:rFonts w:ascii="Times New Roman" w:hAnsi="Times New Roman"/>
          <w:kern w:val="0"/>
        </w:rPr>
        <w:t>“</w:t>
      </w:r>
      <w:r>
        <w:rPr>
          <w:rFonts w:hint="eastAsia" w:ascii="Times New Roman" w:hAnsi="Times New Roman"/>
          <w:kern w:val="0"/>
        </w:rPr>
        <w:t>People look longer at things they want to photograph,</w:t>
      </w:r>
      <w:r>
        <w:rPr>
          <w:rFonts w:ascii="Times New Roman" w:hAnsi="Times New Roman"/>
          <w:kern w:val="0"/>
        </w:rPr>
        <w:t>”</w:t>
      </w:r>
      <w:r>
        <w:rPr>
          <w:rFonts w:hint="eastAsia" w:ascii="Times New Roman" w:hAnsi="Times New Roman"/>
          <w:kern w:val="0"/>
        </w:rPr>
        <w:t xml:space="preserve"> Diehl says. </w:t>
      </w:r>
      <w:r>
        <w:rPr>
          <w:rFonts w:ascii="Times New Roman" w:hAnsi="Times New Roman"/>
          <w:kern w:val="0"/>
        </w:rPr>
        <w:t>T</w:t>
      </w:r>
      <w:r>
        <w:rPr>
          <w:rFonts w:hint="eastAsia" w:ascii="Times New Roman" w:hAnsi="Times New Roman"/>
          <w:kern w:val="0"/>
        </w:rPr>
        <w:t>hey report liking the exhibits more, too.</w:t>
      </w:r>
    </w:p>
    <w:p>
      <w:pPr>
        <w:tabs>
          <w:tab w:val="left" w:pos="5103"/>
        </w:tabs>
        <w:ind w:firstLine="420"/>
        <w:rPr>
          <w:rFonts w:hint="eastAsia" w:ascii="Times New Roman" w:hAnsi="Times New Roman"/>
          <w:kern w:val="0"/>
        </w:rPr>
      </w:pPr>
      <w:r>
        <w:rPr>
          <w:rFonts w:ascii="Times New Roman" w:hAnsi="Times New Roman"/>
          <w:kern w:val="0"/>
        </w:rPr>
        <w:t>T</w:t>
      </w:r>
      <w:r>
        <w:rPr>
          <w:rFonts w:hint="eastAsia" w:ascii="Times New Roman" w:hAnsi="Times New Roman"/>
          <w:kern w:val="0"/>
        </w:rPr>
        <w:t xml:space="preserve">o </w:t>
      </w:r>
      <w:r>
        <w:rPr>
          <w:rFonts w:ascii="Times New Roman" w:hAnsi="Times New Roman"/>
          <w:kern w:val="0"/>
        </w:rPr>
        <w:t>the</w:t>
      </w:r>
      <w:r>
        <w:rPr>
          <w:rFonts w:hint="eastAsia" w:ascii="Times New Roman" w:hAnsi="Times New Roman"/>
          <w:kern w:val="0"/>
        </w:rPr>
        <w:t xml:space="preserve"> relief of Instagrammers（Instagram用户）everywhere, it can even make meals more enjoyable. </w:t>
      </w:r>
      <w:r>
        <w:rPr>
          <w:rFonts w:ascii="Times New Roman" w:hAnsi="Times New Roman"/>
          <w:kern w:val="0"/>
        </w:rPr>
        <w:t>W</w:t>
      </w:r>
      <w:r>
        <w:rPr>
          <w:rFonts w:hint="eastAsia" w:ascii="Times New Roman" w:hAnsi="Times New Roman"/>
          <w:kern w:val="0"/>
        </w:rPr>
        <w:t>hen people were encouraged to take at least three photos while they ate lunch, they were more immersed in their meals than those who weren</w:t>
      </w:r>
      <w:r>
        <w:rPr>
          <w:rFonts w:ascii="Times New Roman" w:hAnsi="Times New Roman"/>
          <w:kern w:val="0"/>
        </w:rPr>
        <w:t>’</w:t>
      </w:r>
      <w:r>
        <w:rPr>
          <w:rFonts w:hint="eastAsia" w:ascii="Times New Roman" w:hAnsi="Times New Roman"/>
          <w:kern w:val="0"/>
        </w:rPr>
        <w:t>t told to take photos.</w:t>
      </w:r>
    </w:p>
    <w:p>
      <w:pPr>
        <w:tabs>
          <w:tab w:val="left" w:pos="5103"/>
        </w:tabs>
        <w:ind w:firstLine="420"/>
        <w:rPr>
          <w:rFonts w:hint="eastAsia" w:ascii="Times New Roman" w:hAnsi="Times New Roman"/>
          <w:kern w:val="0"/>
        </w:rPr>
      </w:pPr>
      <w:r>
        <w:rPr>
          <w:rFonts w:ascii="Times New Roman" w:hAnsi="Times New Roman"/>
          <w:kern w:val="0"/>
        </w:rPr>
        <w:t>W</w:t>
      </w:r>
      <w:r>
        <w:rPr>
          <w:rFonts w:hint="eastAsia" w:ascii="Times New Roman" w:hAnsi="Times New Roman"/>
          <w:kern w:val="0"/>
        </w:rPr>
        <w:t xml:space="preserve">as it the satisfying click of the camera? </w:t>
      </w:r>
      <w:r>
        <w:rPr>
          <w:rFonts w:ascii="Times New Roman" w:hAnsi="Times New Roman"/>
          <w:kern w:val="0"/>
        </w:rPr>
        <w:t>T</w:t>
      </w:r>
      <w:r>
        <w:rPr>
          <w:rFonts w:hint="eastAsia" w:ascii="Times New Roman" w:hAnsi="Times New Roman"/>
          <w:kern w:val="0"/>
        </w:rPr>
        <w:t xml:space="preserve">he physical act of </w:t>
      </w:r>
      <w:r>
        <w:rPr>
          <w:rFonts w:ascii="Times New Roman" w:hAnsi="Times New Roman"/>
          <w:kern w:val="0"/>
        </w:rPr>
        <w:t>the</w:t>
      </w:r>
      <w:r>
        <w:rPr>
          <w:rFonts w:hint="eastAsia" w:ascii="Times New Roman" w:hAnsi="Times New Roman"/>
          <w:kern w:val="0"/>
        </w:rPr>
        <w:t xml:space="preserve"> snap? </w:t>
      </w:r>
      <w:r>
        <w:rPr>
          <w:rFonts w:ascii="Times New Roman" w:hAnsi="Times New Roman"/>
          <w:kern w:val="0"/>
        </w:rPr>
        <w:t>N</w:t>
      </w:r>
      <w:r>
        <w:rPr>
          <w:rFonts w:hint="eastAsia" w:ascii="Times New Roman" w:hAnsi="Times New Roman"/>
          <w:kern w:val="0"/>
        </w:rPr>
        <w:t>o, they found; just the act of planning to take a photo</w:t>
      </w:r>
      <w:r>
        <w:rPr>
          <w:rFonts w:ascii="Times New Roman" w:hAnsi="Times New Roman"/>
          <w:kern w:val="0"/>
        </w:rPr>
        <w:t>—</w:t>
      </w:r>
      <w:r>
        <w:rPr>
          <w:rFonts w:hint="eastAsia" w:ascii="Times New Roman" w:hAnsi="Times New Roman"/>
          <w:kern w:val="0"/>
        </w:rPr>
        <w:t>and not actually taking it</w:t>
      </w:r>
      <w:r>
        <w:rPr>
          <w:rFonts w:ascii="Times New Roman" w:hAnsi="Times New Roman"/>
          <w:kern w:val="0"/>
        </w:rPr>
        <w:t>—</w:t>
      </w:r>
      <w:r>
        <w:rPr>
          <w:rFonts w:hint="eastAsia" w:ascii="Times New Roman" w:hAnsi="Times New Roman"/>
          <w:kern w:val="0"/>
        </w:rPr>
        <w:t xml:space="preserve">had the same joy-boosting effect. </w:t>
      </w:r>
      <w:r>
        <w:rPr>
          <w:rFonts w:ascii="Times New Roman" w:hAnsi="Times New Roman"/>
          <w:kern w:val="0"/>
        </w:rPr>
        <w:t>“</w:t>
      </w:r>
      <w:r>
        <w:rPr>
          <w:rFonts w:hint="eastAsia" w:ascii="Times New Roman" w:hAnsi="Times New Roman"/>
          <w:kern w:val="0"/>
        </w:rPr>
        <w:t>If you want to take mental photos, that works the same way,</w:t>
      </w:r>
      <w:r>
        <w:rPr>
          <w:rFonts w:ascii="Times New Roman" w:hAnsi="Times New Roman"/>
          <w:kern w:val="0"/>
        </w:rPr>
        <w:t>”</w:t>
      </w:r>
      <w:r>
        <w:rPr>
          <w:rFonts w:hint="eastAsia" w:ascii="Times New Roman" w:hAnsi="Times New Roman"/>
          <w:kern w:val="0"/>
        </w:rPr>
        <w:t xml:space="preserve"> Diehl says. </w:t>
      </w:r>
      <w:r>
        <w:rPr>
          <w:rFonts w:ascii="Times New Roman" w:hAnsi="Times New Roman"/>
          <w:kern w:val="0"/>
        </w:rPr>
        <w:t>“</w:t>
      </w:r>
      <w:r>
        <w:rPr>
          <w:rFonts w:hint="eastAsia" w:ascii="Times New Roman" w:hAnsi="Times New Roman"/>
          <w:kern w:val="0"/>
        </w:rPr>
        <w:t>Thinking about what you would want to photograph also gets you more engaged.</w:t>
      </w:r>
      <w:r>
        <w:rPr>
          <w:rFonts w:ascii="Times New Roman" w:hAnsi="Times New Roman"/>
          <w:kern w:val="0"/>
        </w:rPr>
        <w:t>”</w:t>
      </w:r>
    </w:p>
    <w:p>
      <w:pPr>
        <w:tabs>
          <w:tab w:val="left" w:pos="5103"/>
        </w:tabs>
        <w:ind w:firstLine="420"/>
        <w:rPr>
          <w:rFonts w:ascii="Times New Roman" w:hAnsi="Times New Roman"/>
          <w:kern w:val="0"/>
        </w:rPr>
      </w:pPr>
    </w:p>
    <w:p>
      <w:pPr>
        <w:tabs>
          <w:tab w:val="left" w:pos="5103"/>
        </w:tabs>
        <w:rPr>
          <w:rFonts w:ascii="Times New Roman" w:hAnsi="Times New Roman"/>
          <w:kern w:val="0"/>
        </w:rPr>
      </w:pPr>
      <w:r>
        <w:rPr>
          <w:rFonts w:ascii="Times New Roman" w:hAnsi="Times New Roman"/>
          <w:kern w:val="0"/>
        </w:rPr>
        <w:t xml:space="preserve">51. </w:t>
      </w:r>
      <w:r>
        <w:rPr>
          <w:rFonts w:hint="eastAsia" w:ascii="Times New Roman" w:hAnsi="Times New Roman"/>
          <w:kern w:val="0"/>
        </w:rPr>
        <w:t>What does the author say about photo-taking in the past?</w:t>
      </w:r>
    </w:p>
    <w:p>
      <w:pPr>
        <w:tabs>
          <w:tab w:val="left" w:pos="5103"/>
        </w:tabs>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It was a painstaking effort for recording life</w:t>
      </w:r>
      <w:r>
        <w:rPr>
          <w:rFonts w:ascii="Times New Roman" w:hAnsi="Times New Roman"/>
          <w:kern w:val="0"/>
        </w:rPr>
        <w:t>’</w:t>
      </w:r>
      <w:r>
        <w:rPr>
          <w:rFonts w:hint="eastAsia" w:ascii="Times New Roman" w:hAnsi="Times New Roman"/>
          <w:kern w:val="0"/>
        </w:rPr>
        <w:t>s major events.</w:t>
      </w:r>
    </w:p>
    <w:p>
      <w:pPr>
        <w:tabs>
          <w:tab w:val="left" w:pos="5103"/>
        </w:tabs>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 xml:space="preserve"> It was a luxury that only a few wealthy people could enjoy.</w:t>
      </w:r>
    </w:p>
    <w:p>
      <w:pPr>
        <w:tabs>
          <w:tab w:val="left" w:pos="5103"/>
        </w:tabs>
        <w:ind w:firstLine="420"/>
        <w:rPr>
          <w:rFonts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 xml:space="preserve"> It was a good way to preserve one</w:t>
      </w:r>
      <w:r>
        <w:rPr>
          <w:rFonts w:ascii="Times New Roman" w:hAnsi="Times New Roman"/>
          <w:kern w:val="0"/>
        </w:rPr>
        <w:t>’</w:t>
      </w:r>
      <w:r>
        <w:rPr>
          <w:rFonts w:hint="eastAsia" w:ascii="Times New Roman" w:hAnsi="Times New Roman"/>
          <w:kern w:val="0"/>
        </w:rPr>
        <w:t>s precious images.</w:t>
      </w:r>
    </w:p>
    <w:p>
      <w:pPr>
        <w:tabs>
          <w:tab w:val="left" w:pos="5103"/>
        </w:tabs>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It was a skill that required lots of practice to master.</w:t>
      </w:r>
    </w:p>
    <w:p>
      <w:pPr>
        <w:tabs>
          <w:tab w:val="left" w:pos="5103"/>
        </w:tabs>
        <w:rPr>
          <w:rFonts w:ascii="Times New Roman" w:hAnsi="Times New Roman"/>
          <w:kern w:val="0"/>
        </w:rPr>
      </w:pPr>
      <w:r>
        <w:rPr>
          <w:rFonts w:ascii="Times New Roman" w:hAnsi="Times New Roman"/>
          <w:kern w:val="0"/>
        </w:rPr>
        <w:t xml:space="preserve">52. </w:t>
      </w:r>
      <w:r>
        <w:rPr>
          <w:rFonts w:hint="eastAsia" w:ascii="Times New Roman" w:hAnsi="Times New Roman"/>
          <w:kern w:val="0"/>
        </w:rPr>
        <w:t>Kristin Diehl conducted a series of experiments on photo-taking to find out_________.</w:t>
      </w:r>
    </w:p>
    <w:p>
      <w:pPr>
        <w:tabs>
          <w:tab w:val="left" w:pos="5103"/>
        </w:tabs>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what kind of pleasure it would actually bring to photo-takers</w:t>
      </w:r>
    </w:p>
    <w:p>
      <w:pPr>
        <w:tabs>
          <w:tab w:val="left" w:pos="5103"/>
        </w:tabs>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whether people enjoyed it when they did sightseeing</w:t>
      </w:r>
    </w:p>
    <w:p>
      <w:pPr>
        <w:tabs>
          <w:tab w:val="left" w:pos="5103"/>
        </w:tabs>
        <w:ind w:firstLine="420"/>
        <w:rPr>
          <w:rFonts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how it could help to enrich people</w:t>
      </w:r>
      <w:r>
        <w:rPr>
          <w:rFonts w:ascii="Times New Roman" w:hAnsi="Times New Roman"/>
          <w:kern w:val="0"/>
        </w:rPr>
        <w:t>’</w:t>
      </w:r>
      <w:r>
        <w:rPr>
          <w:rFonts w:hint="eastAsia" w:ascii="Times New Roman" w:hAnsi="Times New Roman"/>
          <w:kern w:val="0"/>
        </w:rPr>
        <w:t>s life experiences</w:t>
      </w:r>
    </w:p>
    <w:p>
      <w:pPr>
        <w:tabs>
          <w:tab w:val="left" w:pos="5103"/>
        </w:tabs>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whether it prevented people enjoying what they were doing</w:t>
      </w:r>
    </w:p>
    <w:p>
      <w:pPr>
        <w:tabs>
          <w:tab w:val="left" w:pos="5103"/>
        </w:tabs>
        <w:rPr>
          <w:rFonts w:ascii="Times New Roman" w:hAnsi="Times New Roman"/>
          <w:kern w:val="0"/>
        </w:rPr>
      </w:pPr>
      <w:r>
        <w:rPr>
          <w:rFonts w:ascii="Times New Roman" w:hAnsi="Times New Roman"/>
          <w:kern w:val="0"/>
        </w:rPr>
        <w:t>53</w:t>
      </w:r>
      <w:r>
        <w:rPr>
          <w:rFonts w:hint="eastAsia" w:ascii="Times New Roman" w:hAnsi="Times New Roman"/>
          <w:kern w:val="0"/>
        </w:rPr>
        <w:t>.What do the results of Dienl</w:t>
      </w:r>
      <w:r>
        <w:rPr>
          <w:rFonts w:ascii="Times New Roman" w:hAnsi="Times New Roman"/>
          <w:kern w:val="0"/>
        </w:rPr>
        <w:t>’</w:t>
      </w:r>
      <w:r>
        <w:rPr>
          <w:rFonts w:hint="eastAsia" w:ascii="Times New Roman" w:hAnsi="Times New Roman"/>
          <w:kern w:val="0"/>
        </w:rPr>
        <w:t>s experiments show about people taking pictures?</w:t>
      </w:r>
    </w:p>
    <w:p>
      <w:pPr>
        <w:tabs>
          <w:tab w:val="left" w:pos="5103"/>
        </w:tabs>
        <w:ind w:firstLine="420"/>
        <w:rPr>
          <w:rFonts w:ascii="Times New Roman" w:hAnsi="Times New Roman"/>
          <w:kern w:val="0"/>
        </w:rPr>
      </w:pPr>
      <w:r>
        <w:rPr>
          <w:rFonts w:hint="eastAsia" w:ascii="Times New Roman" w:hAnsi="Times New Roman"/>
          <w:kern w:val="0"/>
        </w:rPr>
        <w:t>A</w:t>
      </w:r>
      <w:r>
        <w:rPr>
          <w:rFonts w:ascii="Times New Roman"/>
          <w:kern w:val="0"/>
        </w:rPr>
        <w:t>）</w:t>
      </w:r>
      <w:r>
        <w:rPr>
          <w:rFonts w:hint="eastAsia" w:ascii="Times New Roman"/>
          <w:kern w:val="0"/>
        </w:rPr>
        <w:t>They are distracted from what they are doing.</w:t>
      </w:r>
    </w:p>
    <w:p>
      <w:pPr>
        <w:tabs>
          <w:tab w:val="left" w:pos="5103"/>
        </w:tabs>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 xml:space="preserve"> </w:t>
      </w:r>
      <w:r>
        <w:rPr>
          <w:rFonts w:hint="eastAsia" w:ascii="Times New Roman"/>
          <w:kern w:val="0"/>
        </w:rPr>
        <w:t>They can better remember what they see or do.</w:t>
      </w:r>
    </w:p>
    <w:p>
      <w:pPr>
        <w:tabs>
          <w:tab w:val="left" w:pos="5103"/>
        </w:tabs>
        <w:ind w:firstLine="420"/>
        <w:rPr>
          <w:rFonts w:ascii="Times New Roman" w:hAnsi="Times New Roman"/>
          <w:kern w:val="0"/>
        </w:rPr>
      </w:pPr>
      <w:r>
        <w:rPr>
          <w:rFonts w:hint="eastAsia" w:ascii="Times New Roman" w:hAnsi="Times New Roman"/>
          <w:kern w:val="0"/>
        </w:rPr>
        <w:t>C</w:t>
      </w:r>
      <w:r>
        <w:rPr>
          <w:rFonts w:ascii="Times New Roman" w:hAnsi="Times New Roman"/>
          <w:kern w:val="0"/>
        </w:rPr>
        <w:t xml:space="preserve">) </w:t>
      </w:r>
      <w:r>
        <w:rPr>
          <w:rFonts w:hint="eastAsia" w:ascii="Times New Roman"/>
          <w:kern w:val="0"/>
        </w:rPr>
        <w:t>They are more absorbed in what catches their eye.</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ascii="Times New Roman" w:hAnsi="Times New Roman"/>
          <w:kern w:val="0"/>
        </w:rPr>
        <w:t>)</w:t>
      </w:r>
      <w:r>
        <w:rPr>
          <w:rFonts w:hint="eastAsia" w:ascii="Times New Roman"/>
          <w:kern w:val="0"/>
        </w:rPr>
        <w:t xml:space="preserve"> They can have a better understanding of the world.</w:t>
      </w:r>
    </w:p>
    <w:p>
      <w:pPr>
        <w:tabs>
          <w:tab w:val="left" w:pos="5103"/>
        </w:tabs>
        <w:rPr>
          <w:rFonts w:ascii="Times New Roman" w:hAnsi="Times New Roman"/>
          <w:kern w:val="0"/>
        </w:rPr>
      </w:pPr>
      <w:r>
        <w:rPr>
          <w:rFonts w:hint="eastAsia" w:ascii="Times New Roman" w:hAnsi="Times New Roman"/>
          <w:kern w:val="0"/>
        </w:rPr>
        <w:t>5</w:t>
      </w:r>
      <w:r>
        <w:rPr>
          <w:rFonts w:ascii="Times New Roman" w:hAnsi="Times New Roman"/>
          <w:kern w:val="0"/>
        </w:rPr>
        <w:t>4.</w:t>
      </w:r>
      <w:r>
        <w:rPr>
          <w:rFonts w:hint="eastAsia" w:ascii="Times New Roman" w:hAnsi="Times New Roman"/>
          <w:kern w:val="0"/>
        </w:rPr>
        <w:t>What is found about museum visitors with the aid of eye-tracking glasses?</w:t>
      </w:r>
    </w:p>
    <w:p>
      <w:pPr>
        <w:tabs>
          <w:tab w:val="left" w:pos="5103"/>
        </w:tabs>
        <w:ind w:firstLine="420"/>
        <w:rPr>
          <w:rFonts w:ascii="Times New Roman" w:hAnsi="Times New Roman"/>
          <w:kern w:val="0"/>
        </w:rPr>
      </w:pPr>
      <w:r>
        <w:rPr>
          <w:rFonts w:hint="eastAsia" w:ascii="Times New Roman" w:hAnsi="Times New Roman"/>
          <w:kern w:val="0"/>
        </w:rPr>
        <w:t>A</w:t>
      </w:r>
      <w:r>
        <w:rPr>
          <w:rFonts w:ascii="Times New Roman"/>
          <w:kern w:val="0"/>
        </w:rPr>
        <w:t>）</w:t>
      </w:r>
      <w:r>
        <w:rPr>
          <w:rFonts w:hint="eastAsia" w:ascii="Times New Roman"/>
          <w:kern w:val="0"/>
        </w:rPr>
        <w:t xml:space="preserve">They come out </w:t>
      </w:r>
      <w:r>
        <w:rPr>
          <w:rFonts w:ascii="Times New Roman"/>
          <w:kern w:val="0"/>
        </w:rPr>
        <w:t>with</w:t>
      </w:r>
      <w:r>
        <w:rPr>
          <w:rFonts w:hint="eastAsia" w:ascii="Times New Roman"/>
          <w:kern w:val="0"/>
        </w:rPr>
        <w:t xml:space="preserve"> better photographs of the exhibits.</w:t>
      </w:r>
    </w:p>
    <w:p>
      <w:pPr>
        <w:tabs>
          <w:tab w:val="left" w:pos="5103"/>
        </w:tabs>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 xml:space="preserve"> </w:t>
      </w:r>
      <w:r>
        <w:rPr>
          <w:rFonts w:hint="eastAsia" w:ascii="Times New Roman"/>
          <w:kern w:val="0"/>
        </w:rPr>
        <w:t>They focus more on the exhibits when taking pictures.</w:t>
      </w:r>
    </w:p>
    <w:p>
      <w:pPr>
        <w:tabs>
          <w:tab w:val="left" w:pos="5103"/>
        </w:tabs>
        <w:ind w:firstLine="420"/>
        <w:rPr>
          <w:rFonts w:ascii="Times New Roman" w:hAnsi="Times New Roman"/>
          <w:kern w:val="0"/>
        </w:rPr>
      </w:pPr>
      <w:r>
        <w:rPr>
          <w:rFonts w:hint="eastAsia" w:ascii="Times New Roman" w:hAnsi="Times New Roman"/>
          <w:kern w:val="0"/>
        </w:rPr>
        <w:t>C</w:t>
      </w:r>
      <w:r>
        <w:rPr>
          <w:rFonts w:ascii="Times New Roman" w:hAnsi="Times New Roman"/>
          <w:kern w:val="0"/>
        </w:rPr>
        <w:t xml:space="preserve">) </w:t>
      </w:r>
      <w:r>
        <w:rPr>
          <w:rFonts w:hint="eastAsia" w:ascii="Times New Roman"/>
          <w:kern w:val="0"/>
        </w:rPr>
        <w:t>They have a better view of what are on display.</w:t>
      </w:r>
    </w:p>
    <w:p>
      <w:pPr>
        <w:tabs>
          <w:tab w:val="left" w:pos="5103"/>
        </w:tabs>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kern w:val="0"/>
        </w:rPr>
        <w:t>They follow the historical events more easily.</w:t>
      </w:r>
    </w:p>
    <w:p>
      <w:pPr>
        <w:tabs>
          <w:tab w:val="left" w:pos="5103"/>
        </w:tabs>
        <w:rPr>
          <w:rFonts w:ascii="Times New Roman" w:hAnsi="Times New Roman"/>
          <w:kern w:val="0"/>
        </w:rPr>
      </w:pPr>
      <w:r>
        <w:rPr>
          <w:rFonts w:ascii="Times New Roman" w:hAnsi="Times New Roman"/>
          <w:kern w:val="0"/>
        </w:rPr>
        <w:t>55.</w:t>
      </w:r>
      <w:r>
        <w:rPr>
          <w:rFonts w:hint="eastAsia" w:ascii="Times New Roman" w:hAnsi="Times New Roman"/>
          <w:kern w:val="0"/>
        </w:rPr>
        <w:t>What do we learn from the last paragraph?</w:t>
      </w:r>
    </w:p>
    <w:p>
      <w:pPr>
        <w:tabs>
          <w:tab w:val="left" w:pos="5103"/>
        </w:tabs>
        <w:ind w:firstLine="420"/>
        <w:rPr>
          <w:rFonts w:ascii="Times New Roman" w:hAnsi="Times New Roman"/>
          <w:kern w:val="0"/>
        </w:rPr>
      </w:pPr>
      <w:r>
        <w:rPr>
          <w:rFonts w:hint="eastAsia" w:ascii="Times New Roman" w:hAnsi="Times New Roman"/>
          <w:kern w:val="0"/>
        </w:rPr>
        <w:t>A</w:t>
      </w:r>
      <w:r>
        <w:rPr>
          <w:rFonts w:ascii="Times New Roman"/>
          <w:kern w:val="0"/>
        </w:rPr>
        <w:t>）</w:t>
      </w:r>
      <w:r>
        <w:rPr>
          <w:rFonts w:hint="eastAsia" w:ascii="Times New Roman"/>
          <w:kern w:val="0"/>
        </w:rPr>
        <w:t>It is better to make plans before taking photos.</w:t>
      </w:r>
    </w:p>
    <w:p>
      <w:pPr>
        <w:tabs>
          <w:tab w:val="left" w:pos="5103"/>
        </w:tabs>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 xml:space="preserve"> Mental photos can be as beautiful as snapshots.</w:t>
      </w:r>
    </w:p>
    <w:p>
      <w:pPr>
        <w:tabs>
          <w:tab w:val="left" w:pos="5103"/>
        </w:tabs>
        <w:ind w:firstLine="420"/>
        <w:rPr>
          <w:rFonts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 xml:space="preserve">Photographers can derive great joy from the </w:t>
      </w:r>
      <w:r>
        <w:rPr>
          <w:rFonts w:ascii="Times New Roman" w:hAnsi="Times New Roman"/>
          <w:kern w:val="0"/>
        </w:rPr>
        <w:t>click</w:t>
      </w:r>
      <w:r>
        <w:rPr>
          <w:rFonts w:hint="eastAsia" w:ascii="Times New Roman" w:hAnsi="Times New Roman"/>
          <w:kern w:val="0"/>
        </w:rPr>
        <w:t xml:space="preserve"> of the camera.</w:t>
      </w:r>
    </w:p>
    <w:p>
      <w:pPr>
        <w:tabs>
          <w:tab w:val="left" w:pos="5103"/>
        </w:tabs>
        <w:ind w:firstLine="420"/>
        <w:rPr>
          <w:rFonts w:ascii="Times New Roman" w:hAnsi="Times New Roman"/>
          <w:kern w:val="0"/>
        </w:rPr>
      </w:pPr>
      <w:r>
        <w:rPr>
          <w:rFonts w:hint="eastAsia" w:ascii="Times New Roman" w:hAnsi="Times New Roman"/>
          <w:kern w:val="0"/>
        </w:rPr>
        <w:t>D</w:t>
      </w:r>
      <w:r>
        <w:rPr>
          <w:rFonts w:ascii="Times New Roman" w:hAnsi="Times New Roman"/>
          <w:kern w:val="0"/>
        </w:rPr>
        <w:t>)</w:t>
      </w:r>
      <w:r>
        <w:rPr>
          <w:rFonts w:hint="eastAsia" w:ascii="Times New Roman" w:hAnsi="Times New Roman"/>
          <w:kern w:val="0"/>
        </w:rPr>
        <w:t xml:space="preserve">Even </w:t>
      </w:r>
      <w:r>
        <w:rPr>
          <w:rFonts w:ascii="Times New Roman" w:hAnsi="Times New Roman"/>
          <w:kern w:val="0"/>
        </w:rPr>
        <w:t>the</w:t>
      </w:r>
      <w:r>
        <w:rPr>
          <w:rFonts w:hint="eastAsia" w:ascii="Times New Roman" w:hAnsi="Times New Roman"/>
          <w:kern w:val="0"/>
        </w:rPr>
        <w:t xml:space="preserve"> very thought of taking a photo can have a positive effect.</w:t>
      </w:r>
    </w:p>
    <w:p>
      <w:pPr>
        <w:tabs>
          <w:tab w:val="left" w:pos="5103"/>
        </w:tabs>
        <w:rPr>
          <w:rFonts w:ascii="Times New Roman" w:hAnsi="Times New Roman"/>
          <w:color w:val="333333"/>
          <w:szCs w:val="21"/>
        </w:rPr>
      </w:pPr>
    </w:p>
    <w:p>
      <w:pPr>
        <w:tabs>
          <w:tab w:val="left" w:pos="5103"/>
        </w:tabs>
        <w:rPr>
          <w:rFonts w:ascii="Times New Roman" w:hAnsi="Times New Roman"/>
        </w:rPr>
      </w:pPr>
      <w:r>
        <w:rPr>
          <w:rStyle w:val="9"/>
          <w:rFonts w:ascii="Times New Roman" w:hAnsi="Times New Roman"/>
        </w:rPr>
        <w:t>Part IV</w:t>
      </w:r>
      <w:r>
        <w:rPr>
          <w:rFonts w:hint="eastAsia" w:ascii="Times New Roman" w:hAnsi="Times New Roman"/>
        </w:rPr>
        <w:t xml:space="preserve">                          </w:t>
      </w:r>
      <w:r>
        <w:rPr>
          <w:rStyle w:val="9"/>
          <w:rFonts w:ascii="Times New Roman" w:hAnsi="Times New Roman"/>
        </w:rPr>
        <w:t xml:space="preserve">Translation </w:t>
      </w:r>
      <w:r>
        <w:rPr>
          <w:rStyle w:val="9"/>
          <w:rFonts w:hint="eastAsia" w:ascii="Times New Roman" w:hAnsi="Times New Roman"/>
        </w:rPr>
        <w:t xml:space="preserve">                           </w:t>
      </w:r>
      <w:r>
        <w:rPr>
          <w:rStyle w:val="9"/>
          <w:rFonts w:ascii="Times New Roman" w:hAnsi="Times New Roman"/>
        </w:rPr>
        <w:t>(30 minutes)</w:t>
      </w:r>
    </w:p>
    <w:p>
      <w:pPr>
        <w:tabs>
          <w:tab w:val="left" w:pos="5103"/>
        </w:tabs>
        <w:rPr>
          <w:rFonts w:ascii="Times New Roman" w:hAnsi="Times New Roman"/>
        </w:rPr>
      </w:pPr>
      <w:r>
        <w:rPr>
          <w:rFonts w:ascii="Times New Roman" w:hAnsi="Times New Roman"/>
          <w:b/>
        </w:rPr>
        <w:t xml:space="preserve">Directions: </w:t>
      </w:r>
      <w:r>
        <w:rPr>
          <w:rFonts w:hint="eastAsia" w:ascii="Times New Roman" w:hAnsi="Times New Roman"/>
        </w:rPr>
        <w:t>F</w:t>
      </w:r>
      <w:r>
        <w:rPr>
          <w:rFonts w:ascii="Times New Roman" w:hAnsi="Times New Roman"/>
        </w:rPr>
        <w:t xml:space="preserve">or this part, you are allowed 30 minutes to translate a passage from </w:t>
      </w:r>
      <w:r>
        <w:rPr>
          <w:rFonts w:hint="eastAsia" w:ascii="Times New Roman" w:hAnsi="Times New Roman"/>
        </w:rPr>
        <w:t>C</w:t>
      </w:r>
      <w:r>
        <w:rPr>
          <w:rFonts w:ascii="Times New Roman" w:hAnsi="Times New Roman"/>
        </w:rPr>
        <w:t xml:space="preserve">hinese into English. </w:t>
      </w:r>
      <w:r>
        <w:rPr>
          <w:rFonts w:hint="eastAsia" w:ascii="Times New Roman" w:hAnsi="Times New Roman"/>
        </w:rPr>
        <w:t>Y</w:t>
      </w:r>
      <w:r>
        <w:rPr>
          <w:rFonts w:ascii="Times New Roman" w:hAnsi="Times New Roman"/>
        </w:rPr>
        <w:t xml:space="preserve">ou should write your answer on </w:t>
      </w:r>
      <w:r>
        <w:rPr>
          <w:rFonts w:hint="eastAsia" w:ascii="Times New Roman" w:hAnsi="Times New Roman"/>
          <w:b/>
          <w:sz w:val="24"/>
        </w:rPr>
        <w:t>A</w:t>
      </w:r>
      <w:r>
        <w:rPr>
          <w:rFonts w:ascii="Times New Roman" w:hAnsi="Times New Roman"/>
          <w:b/>
          <w:sz w:val="24"/>
        </w:rPr>
        <w:t xml:space="preserve">nswer </w:t>
      </w:r>
      <w:r>
        <w:rPr>
          <w:rFonts w:hint="eastAsia" w:ascii="Times New Roman" w:hAnsi="Times New Roman"/>
          <w:b/>
          <w:sz w:val="24"/>
        </w:rPr>
        <w:t>S</w:t>
      </w:r>
      <w:r>
        <w:rPr>
          <w:rFonts w:ascii="Times New Roman" w:hAnsi="Times New Roman"/>
          <w:b/>
          <w:sz w:val="24"/>
        </w:rPr>
        <w:t>heet 2</w:t>
      </w:r>
      <w:r>
        <w:rPr>
          <w:rFonts w:ascii="Times New Roman" w:hAnsi="Times New Roman"/>
        </w:rPr>
        <w:t>.</w:t>
      </w:r>
    </w:p>
    <w:p>
      <w:pPr>
        <w:spacing w:line="220" w:lineRule="atLeast"/>
        <w:ind w:firstLine="420" w:firstLineChars="200"/>
        <w:rPr>
          <w:rFonts w:ascii="Times New Roman" w:hAnsi="Times New Roman"/>
        </w:rPr>
      </w:pPr>
      <w:r>
        <w:rPr>
          <w:rFonts w:hint="eastAsia" w:ascii="Times New Roman" w:hAnsi="Times New Roman"/>
        </w:rPr>
        <w:t>过去，拥有一辆私家车对大部分中国人而言是件奢侈的事。如今，私家车在中国随处可见。汽车成了人们生活中不可或缺的一部分，他们不仅开车上下班，还经常驾车出游。有些城市的汽车增长速度过快，以至于交通拥堵和停车位不足的问题日益严峻，这些城市的市政府不得不出台新规，限制上路汽车的数量。由于空气污染日益严重，现在越来越多的人选择购买新能源汽车，中国政府也采取了一些措施，支持新能源汽车的发展。</w:t>
      </w:r>
    </w:p>
    <w:p>
      <w:pPr>
        <w:tabs>
          <w:tab w:val="left" w:pos="5103"/>
        </w:tabs>
        <w:ind w:firstLine="420"/>
        <w:rPr>
          <w:rFonts w:hint="eastAsia" w:ascii="Times New Roman" w:hAnsi="Times New Roman"/>
        </w:rPr>
      </w:pPr>
    </w:p>
    <w:p>
      <w:pPr>
        <w:tabs>
          <w:tab w:val="left" w:pos="5103"/>
        </w:tabs>
        <w:ind w:firstLine="420"/>
        <w:rPr>
          <w:rFonts w:hint="eastAsia" w:ascii="Times New Roman" w:hAnsi="Times New Roman"/>
        </w:rPr>
      </w:pPr>
    </w:p>
    <w:p>
      <w:pPr>
        <w:tabs>
          <w:tab w:val="left" w:pos="5103"/>
        </w:tabs>
        <w:rPr>
          <w:rFonts w:hint="eastAsia" w:ascii="Times New Roman" w:hAnsi="Times New Roma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11"/>
    <w:rsid w:val="00041D79"/>
    <w:rsid w:val="00045744"/>
    <w:rsid w:val="000661B6"/>
    <w:rsid w:val="00081462"/>
    <w:rsid w:val="00085551"/>
    <w:rsid w:val="000A6098"/>
    <w:rsid w:val="000B4936"/>
    <w:rsid w:val="000F33FC"/>
    <w:rsid w:val="001A4E65"/>
    <w:rsid w:val="001F04AA"/>
    <w:rsid w:val="001F1FDA"/>
    <w:rsid w:val="00226752"/>
    <w:rsid w:val="0025435C"/>
    <w:rsid w:val="002677E6"/>
    <w:rsid w:val="00296315"/>
    <w:rsid w:val="002C0803"/>
    <w:rsid w:val="00321C4E"/>
    <w:rsid w:val="0034432B"/>
    <w:rsid w:val="00357DE1"/>
    <w:rsid w:val="0039596E"/>
    <w:rsid w:val="003A602F"/>
    <w:rsid w:val="003B1685"/>
    <w:rsid w:val="003B282F"/>
    <w:rsid w:val="003D72B4"/>
    <w:rsid w:val="003E1276"/>
    <w:rsid w:val="003F52A7"/>
    <w:rsid w:val="00444ACD"/>
    <w:rsid w:val="00457199"/>
    <w:rsid w:val="00491A93"/>
    <w:rsid w:val="00493457"/>
    <w:rsid w:val="004C2217"/>
    <w:rsid w:val="004C4B63"/>
    <w:rsid w:val="004D43F0"/>
    <w:rsid w:val="004F100D"/>
    <w:rsid w:val="0054432A"/>
    <w:rsid w:val="005730C3"/>
    <w:rsid w:val="00573F61"/>
    <w:rsid w:val="00585B38"/>
    <w:rsid w:val="005F7C1C"/>
    <w:rsid w:val="00683B33"/>
    <w:rsid w:val="006B434F"/>
    <w:rsid w:val="006E57D5"/>
    <w:rsid w:val="00703E55"/>
    <w:rsid w:val="00724B51"/>
    <w:rsid w:val="007909EF"/>
    <w:rsid w:val="008149F6"/>
    <w:rsid w:val="0083748F"/>
    <w:rsid w:val="00864BF6"/>
    <w:rsid w:val="00866E45"/>
    <w:rsid w:val="008A4CBF"/>
    <w:rsid w:val="008C28B7"/>
    <w:rsid w:val="008D1B2E"/>
    <w:rsid w:val="00962746"/>
    <w:rsid w:val="009966CE"/>
    <w:rsid w:val="009C669A"/>
    <w:rsid w:val="009D4C12"/>
    <w:rsid w:val="00A47CEF"/>
    <w:rsid w:val="00AA0A6A"/>
    <w:rsid w:val="00AB4347"/>
    <w:rsid w:val="00AF322D"/>
    <w:rsid w:val="00B06F44"/>
    <w:rsid w:val="00B142EE"/>
    <w:rsid w:val="00B5532E"/>
    <w:rsid w:val="00B97418"/>
    <w:rsid w:val="00BF1386"/>
    <w:rsid w:val="00C4199D"/>
    <w:rsid w:val="00C50C09"/>
    <w:rsid w:val="00C54413"/>
    <w:rsid w:val="00C653BE"/>
    <w:rsid w:val="00CB0885"/>
    <w:rsid w:val="00CC15B0"/>
    <w:rsid w:val="00CC6281"/>
    <w:rsid w:val="00D06F67"/>
    <w:rsid w:val="00D2291A"/>
    <w:rsid w:val="00D30827"/>
    <w:rsid w:val="00D51F72"/>
    <w:rsid w:val="00D5641D"/>
    <w:rsid w:val="00D813F1"/>
    <w:rsid w:val="00DA5678"/>
    <w:rsid w:val="00DD1998"/>
    <w:rsid w:val="00DF225F"/>
    <w:rsid w:val="00E212E3"/>
    <w:rsid w:val="00E26D93"/>
    <w:rsid w:val="00EB625A"/>
    <w:rsid w:val="00EC2677"/>
    <w:rsid w:val="00F115C3"/>
    <w:rsid w:val="00F209B3"/>
    <w:rsid w:val="00F5387E"/>
    <w:rsid w:val="00F62725"/>
    <w:rsid w:val="00F63265"/>
    <w:rsid w:val="00F65711"/>
    <w:rsid w:val="00F86342"/>
    <w:rsid w:val="00FA3911"/>
    <w:rsid w:val="00FE0876"/>
    <w:rsid w:val="1E9F1A39"/>
    <w:rsid w:val="20B86C5D"/>
    <w:rsid w:val="49F010F7"/>
    <w:rsid w:val="7E0A44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99"/>
    <w:pPr>
      <w:spacing w:before="100" w:beforeAutospacing="1" w:after="100" w:afterAutospacing="1"/>
      <w:ind w:left="0" w:right="0"/>
      <w:jc w:val="left"/>
    </w:pPr>
    <w:rPr>
      <w:kern w:val="0"/>
      <w:sz w:val="24"/>
      <w:lang w:val="en-US" w:eastAsia="zh-CN" w:bidi="ar"/>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customStyle="1" w:styleId="10">
    <w:name w:val="apple-converted-space"/>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4001</Words>
  <Characters>22810</Characters>
  <Lines>190</Lines>
  <Paragraphs>53</Paragraphs>
  <TotalTime>11</TotalTime>
  <ScaleCrop>false</ScaleCrop>
  <LinksUpToDate>false</LinksUpToDate>
  <CharactersWithSpaces>26758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Administrator</cp:lastModifiedBy>
  <dcterms:modified xsi:type="dcterms:W3CDTF">2020-09-28T09:56:41Z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